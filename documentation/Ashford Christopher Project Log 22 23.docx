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tbl>
      <w:tblPr>
        <w:tblStyle w:val="TableGrid"/>
        <w:tblpPr w:leftFromText="180" w:rightFromText="180" w:vertAnchor="text" w:horzAnchor="page" w:tblpX="1126" w:tblpY="-567"/>
        <w:tblW w:w="0" w:type="auto"/>
        <w:tblLook w:val="04A0" w:firstRow="1" w:lastRow="0" w:firstColumn="1" w:lastColumn="0" w:noHBand="0" w:noVBand="1"/>
      </w:tblPr>
      <w:tblGrid>
        <w:gridCol w:w="1696"/>
        <w:gridCol w:w="2268"/>
        <w:gridCol w:w="5245"/>
        <w:gridCol w:w="1279"/>
        <w:gridCol w:w="1279"/>
      </w:tblGrid>
      <w:tr w:rsidR="007D04DD" w:rsidTr="007D04DD" w14:paraId="6A666AEE" w14:textId="77777777">
        <w:tc>
          <w:tcPr>
            <w:tcW w:w="1696" w:type="dxa"/>
          </w:tcPr>
          <w:p w:rsidR="007D04DD" w:rsidP="007D04DD" w:rsidRDefault="007D04DD" w14:paraId="2C91181F" w14:textId="77777777">
            <w:pPr>
              <w:pStyle w:val="ListParagraph"/>
              <w:ind w:left="0"/>
            </w:pPr>
            <w:r>
              <w:t>Week Beginning</w:t>
            </w:r>
          </w:p>
        </w:tc>
        <w:tc>
          <w:tcPr>
            <w:tcW w:w="2268" w:type="dxa"/>
          </w:tcPr>
          <w:p w:rsidR="007D04DD" w:rsidP="007D04DD" w:rsidRDefault="007D04DD" w14:paraId="55572A83" w14:textId="77777777">
            <w:pPr>
              <w:pStyle w:val="ListParagraph"/>
              <w:ind w:left="0"/>
            </w:pPr>
            <w:r>
              <w:t>Submission</w:t>
            </w:r>
          </w:p>
        </w:tc>
        <w:tc>
          <w:tcPr>
            <w:tcW w:w="5245" w:type="dxa"/>
          </w:tcPr>
          <w:p w:rsidR="007D04DD" w:rsidP="007D04DD" w:rsidRDefault="007D04DD" w14:paraId="0C06C7D9" w14:textId="77777777">
            <w:pPr>
              <w:pStyle w:val="ListParagraph"/>
              <w:ind w:left="0"/>
            </w:pPr>
            <w:r>
              <w:t>Timing Guidance</w:t>
            </w:r>
          </w:p>
        </w:tc>
        <w:tc>
          <w:tcPr>
            <w:tcW w:w="1279" w:type="dxa"/>
          </w:tcPr>
          <w:p w:rsidR="007D04DD" w:rsidP="007D04DD" w:rsidRDefault="007D04DD" w14:paraId="7B2D84A7" w14:textId="77777777">
            <w:pPr>
              <w:pStyle w:val="ListParagraph"/>
              <w:ind w:left="0"/>
            </w:pPr>
            <w:r>
              <w:t>Total Guide</w:t>
            </w:r>
          </w:p>
        </w:tc>
        <w:tc>
          <w:tcPr>
            <w:tcW w:w="1279" w:type="dxa"/>
          </w:tcPr>
          <w:p w:rsidR="007D04DD" w:rsidP="007D04DD" w:rsidRDefault="007D04DD" w14:paraId="1C46FD0C" w14:textId="77777777">
            <w:pPr>
              <w:pStyle w:val="ListParagraph"/>
              <w:ind w:left="0"/>
            </w:pPr>
          </w:p>
        </w:tc>
      </w:tr>
      <w:tr w:rsidR="007D04DD" w:rsidTr="007D04DD" w14:paraId="2C06E391" w14:textId="77777777">
        <w:tc>
          <w:tcPr>
            <w:tcW w:w="1696" w:type="dxa"/>
          </w:tcPr>
          <w:p w:rsidR="007D04DD" w:rsidP="007D04DD" w:rsidRDefault="007D04DD" w14:paraId="762127CA" w14:textId="77777777">
            <w:pPr>
              <w:pStyle w:val="ListParagraph"/>
              <w:ind w:left="0"/>
            </w:pPr>
            <w:r>
              <w:t>12</w:t>
            </w:r>
            <w:r w:rsidRPr="00154615">
              <w:rPr>
                <w:vertAlign w:val="superscript"/>
              </w:rPr>
              <w:t>th</w:t>
            </w:r>
            <w:r>
              <w:t xml:space="preserve"> Sep</w:t>
            </w:r>
          </w:p>
        </w:tc>
        <w:tc>
          <w:tcPr>
            <w:tcW w:w="2268" w:type="dxa"/>
          </w:tcPr>
          <w:p w:rsidR="007D04DD" w:rsidP="007D04DD" w:rsidRDefault="007D04DD" w14:paraId="71006FD5" w14:textId="77777777">
            <w:pPr>
              <w:pStyle w:val="ListParagraph"/>
              <w:ind w:left="0"/>
            </w:pPr>
            <w:r>
              <w:t>Analysis Draft 1</w:t>
            </w:r>
          </w:p>
        </w:tc>
        <w:tc>
          <w:tcPr>
            <w:tcW w:w="5245" w:type="dxa"/>
          </w:tcPr>
          <w:p w:rsidR="007D04DD" w:rsidP="007D04DD" w:rsidRDefault="007D04DD" w14:paraId="38CF3D88" w14:textId="77777777">
            <w:pPr>
              <w:pStyle w:val="ListParagraph"/>
              <w:ind w:left="0"/>
            </w:pPr>
            <w:r>
              <w:t>1 h of launch session + 1 h over summer break</w:t>
            </w:r>
          </w:p>
        </w:tc>
        <w:tc>
          <w:tcPr>
            <w:tcW w:w="1279" w:type="dxa"/>
          </w:tcPr>
          <w:p w:rsidR="007D04DD" w:rsidP="007D04DD" w:rsidRDefault="007D04DD" w14:paraId="01786DB1" w14:textId="77777777">
            <w:pPr>
              <w:pStyle w:val="ListParagraph"/>
              <w:ind w:left="0"/>
            </w:pPr>
            <w:r>
              <w:t>2</w:t>
            </w:r>
          </w:p>
        </w:tc>
        <w:tc>
          <w:tcPr>
            <w:tcW w:w="1279" w:type="dxa"/>
          </w:tcPr>
          <w:p w:rsidR="007D04DD" w:rsidP="007D04DD" w:rsidRDefault="007D04DD" w14:paraId="0414C644" w14:textId="77777777">
            <w:pPr>
              <w:pStyle w:val="ListParagraph"/>
              <w:ind w:left="0"/>
            </w:pPr>
          </w:p>
        </w:tc>
      </w:tr>
      <w:tr w:rsidR="007D04DD" w:rsidTr="007D04DD" w14:paraId="6B87F3F3" w14:textId="77777777">
        <w:tc>
          <w:tcPr>
            <w:tcW w:w="1696" w:type="dxa"/>
          </w:tcPr>
          <w:p w:rsidR="007D04DD" w:rsidP="007D04DD" w:rsidRDefault="007D04DD" w14:paraId="1F54EDE1" w14:textId="77777777">
            <w:pPr>
              <w:pStyle w:val="ListParagraph"/>
              <w:ind w:left="0"/>
            </w:pPr>
            <w:r>
              <w:t>19</w:t>
            </w:r>
            <w:r w:rsidRPr="00154615">
              <w:rPr>
                <w:vertAlign w:val="superscript"/>
              </w:rPr>
              <w:t>th</w:t>
            </w:r>
            <w:r>
              <w:t xml:space="preserve"> Sep</w:t>
            </w:r>
          </w:p>
        </w:tc>
        <w:tc>
          <w:tcPr>
            <w:tcW w:w="2268" w:type="dxa"/>
          </w:tcPr>
          <w:p w:rsidR="007D04DD" w:rsidP="007D04DD" w:rsidRDefault="007D04DD" w14:paraId="18368DC5" w14:textId="77777777">
            <w:pPr>
              <w:pStyle w:val="ListParagraph"/>
              <w:ind w:left="0"/>
            </w:pPr>
            <w:r>
              <w:t>Analysis Draft 2</w:t>
            </w:r>
          </w:p>
        </w:tc>
        <w:tc>
          <w:tcPr>
            <w:tcW w:w="5245" w:type="dxa"/>
          </w:tcPr>
          <w:p w:rsidR="007D04DD" w:rsidP="007D04DD" w:rsidRDefault="007D04DD" w14:paraId="7FE98329" w14:textId="77777777">
            <w:pPr>
              <w:pStyle w:val="ListParagraph"/>
              <w:ind w:left="0"/>
            </w:pPr>
            <w:r>
              <w:t>Approx. 4 h in lessons + 1.5 h homework 1</w:t>
            </w:r>
          </w:p>
        </w:tc>
        <w:tc>
          <w:tcPr>
            <w:tcW w:w="1279" w:type="dxa"/>
          </w:tcPr>
          <w:p w:rsidR="007D04DD" w:rsidP="007D04DD" w:rsidRDefault="007D04DD" w14:paraId="3C59B41E" w14:textId="77777777">
            <w:pPr>
              <w:pStyle w:val="ListParagraph"/>
              <w:ind w:left="0"/>
            </w:pPr>
            <w:r>
              <w:t>7.5</w:t>
            </w:r>
          </w:p>
        </w:tc>
        <w:tc>
          <w:tcPr>
            <w:tcW w:w="1279" w:type="dxa"/>
          </w:tcPr>
          <w:p w:rsidR="007D04DD" w:rsidP="007D04DD" w:rsidRDefault="007D04DD" w14:paraId="585FBAA3" w14:textId="77777777">
            <w:pPr>
              <w:pStyle w:val="ListParagraph"/>
              <w:ind w:left="0"/>
            </w:pPr>
          </w:p>
        </w:tc>
      </w:tr>
      <w:tr w:rsidR="007D04DD" w:rsidTr="007D04DD" w14:paraId="1972E96F" w14:textId="77777777">
        <w:tc>
          <w:tcPr>
            <w:tcW w:w="1696" w:type="dxa"/>
          </w:tcPr>
          <w:p w:rsidR="007D04DD" w:rsidP="007D04DD" w:rsidRDefault="007D04DD" w14:paraId="59A6B154" w14:textId="77777777">
            <w:pPr>
              <w:pStyle w:val="ListParagraph"/>
              <w:ind w:left="0"/>
            </w:pPr>
            <w:r>
              <w:t>26</w:t>
            </w:r>
            <w:r w:rsidRPr="00154615">
              <w:rPr>
                <w:vertAlign w:val="superscript"/>
              </w:rPr>
              <w:t>th</w:t>
            </w:r>
            <w:r>
              <w:t xml:space="preserve"> Sep</w:t>
            </w:r>
          </w:p>
        </w:tc>
        <w:tc>
          <w:tcPr>
            <w:tcW w:w="2268" w:type="dxa"/>
          </w:tcPr>
          <w:p w:rsidR="007D04DD" w:rsidP="007D04DD" w:rsidRDefault="007D04DD" w14:paraId="6AEDCDB0" w14:textId="77777777">
            <w:pPr>
              <w:pStyle w:val="ListParagraph"/>
              <w:ind w:left="0"/>
            </w:pPr>
            <w:r>
              <w:t>Analysis - final</w:t>
            </w:r>
          </w:p>
        </w:tc>
        <w:tc>
          <w:tcPr>
            <w:tcW w:w="5245" w:type="dxa"/>
          </w:tcPr>
          <w:p w:rsidR="007D04DD" w:rsidP="007D04DD" w:rsidRDefault="007D04DD" w14:paraId="3FF8C18A" w14:textId="77777777">
            <w:pPr>
              <w:pStyle w:val="ListParagraph"/>
              <w:ind w:left="0"/>
            </w:pPr>
            <w:r>
              <w:t xml:space="preserve">Approx. 1 h lesson </w:t>
            </w:r>
            <w:proofErr w:type="gramStart"/>
            <w:r>
              <w:t>+  1.5</w:t>
            </w:r>
            <w:proofErr w:type="gramEnd"/>
            <w:r>
              <w:t xml:space="preserve"> h homework 2</w:t>
            </w:r>
          </w:p>
        </w:tc>
        <w:tc>
          <w:tcPr>
            <w:tcW w:w="1279" w:type="dxa"/>
          </w:tcPr>
          <w:p w:rsidR="007D04DD" w:rsidP="007D04DD" w:rsidRDefault="007D04DD" w14:paraId="4525947D" w14:textId="77777777">
            <w:pPr>
              <w:pStyle w:val="ListParagraph"/>
              <w:ind w:left="0"/>
            </w:pPr>
            <w:r>
              <w:t xml:space="preserve">2.5 </w:t>
            </w:r>
          </w:p>
        </w:tc>
        <w:tc>
          <w:tcPr>
            <w:tcW w:w="1279" w:type="dxa"/>
          </w:tcPr>
          <w:p w:rsidR="007D04DD" w:rsidP="007D04DD" w:rsidRDefault="007D04DD" w14:paraId="4DBE5294" w14:textId="77777777">
            <w:pPr>
              <w:pStyle w:val="ListParagraph"/>
              <w:ind w:left="0"/>
            </w:pPr>
          </w:p>
        </w:tc>
      </w:tr>
      <w:tr w:rsidR="007D04DD" w:rsidTr="007D04DD" w14:paraId="1C31F549" w14:textId="77777777">
        <w:tc>
          <w:tcPr>
            <w:tcW w:w="1696" w:type="dxa"/>
          </w:tcPr>
          <w:p w:rsidR="007D04DD" w:rsidP="007D04DD" w:rsidRDefault="007D04DD" w14:paraId="68720FDA" w14:textId="77777777">
            <w:pPr>
              <w:pStyle w:val="ListParagraph"/>
              <w:ind w:left="0"/>
            </w:pPr>
          </w:p>
        </w:tc>
        <w:tc>
          <w:tcPr>
            <w:tcW w:w="2268" w:type="dxa"/>
          </w:tcPr>
          <w:p w:rsidR="007D04DD" w:rsidP="007D04DD" w:rsidRDefault="007D04DD" w14:paraId="7AD717CD" w14:textId="77777777">
            <w:pPr>
              <w:pStyle w:val="ListParagraph"/>
              <w:ind w:left="0"/>
            </w:pPr>
          </w:p>
        </w:tc>
        <w:tc>
          <w:tcPr>
            <w:tcW w:w="5245" w:type="dxa"/>
          </w:tcPr>
          <w:p w:rsidR="007D04DD" w:rsidP="007D04DD" w:rsidRDefault="007D04DD" w14:paraId="28B90C1C" w14:textId="77777777">
            <w:pPr>
              <w:pStyle w:val="ListParagraph"/>
              <w:ind w:left="0"/>
              <w:jc w:val="right"/>
            </w:pPr>
            <w:r>
              <w:t>Total for Analysis section</w:t>
            </w:r>
          </w:p>
        </w:tc>
        <w:tc>
          <w:tcPr>
            <w:tcW w:w="1279" w:type="dxa"/>
          </w:tcPr>
          <w:p w:rsidR="007D04DD" w:rsidP="007D04DD" w:rsidRDefault="007D04DD" w14:paraId="5E1252BB" w14:textId="77777777">
            <w:pPr>
              <w:pStyle w:val="ListParagraph"/>
              <w:ind w:left="0"/>
            </w:pPr>
          </w:p>
        </w:tc>
        <w:tc>
          <w:tcPr>
            <w:tcW w:w="1279" w:type="dxa"/>
          </w:tcPr>
          <w:p w:rsidR="007D04DD" w:rsidP="007D04DD" w:rsidRDefault="007D04DD" w14:paraId="7FFCB17D" w14:textId="77777777">
            <w:pPr>
              <w:pStyle w:val="ListParagraph"/>
              <w:ind w:left="0"/>
            </w:pPr>
            <w:r>
              <w:t>12 hours</w:t>
            </w:r>
          </w:p>
        </w:tc>
      </w:tr>
      <w:tr w:rsidR="007D04DD" w:rsidTr="007D04DD" w14:paraId="66C30AA2" w14:textId="77777777">
        <w:tc>
          <w:tcPr>
            <w:tcW w:w="1696" w:type="dxa"/>
          </w:tcPr>
          <w:p w:rsidR="007D04DD" w:rsidP="007D04DD" w:rsidRDefault="007D04DD" w14:paraId="439BA226" w14:textId="77777777">
            <w:pPr>
              <w:pStyle w:val="ListParagraph"/>
              <w:ind w:left="0"/>
            </w:pPr>
            <w:r>
              <w:t>10</w:t>
            </w:r>
            <w:r w:rsidRPr="00114A5A">
              <w:rPr>
                <w:vertAlign w:val="superscript"/>
              </w:rPr>
              <w:t>th</w:t>
            </w:r>
            <w:r>
              <w:t xml:space="preserve"> Oct</w:t>
            </w:r>
          </w:p>
        </w:tc>
        <w:tc>
          <w:tcPr>
            <w:tcW w:w="2268" w:type="dxa"/>
          </w:tcPr>
          <w:p w:rsidR="007D04DD" w:rsidP="007D04DD" w:rsidRDefault="007D04DD" w14:paraId="44A86139" w14:textId="77777777">
            <w:pPr>
              <w:pStyle w:val="ListParagraph"/>
              <w:ind w:left="0"/>
            </w:pPr>
            <w:r>
              <w:t>Design Draft 1</w:t>
            </w:r>
          </w:p>
        </w:tc>
        <w:tc>
          <w:tcPr>
            <w:tcW w:w="5245" w:type="dxa"/>
          </w:tcPr>
          <w:p w:rsidR="007D04DD" w:rsidP="007D04DD" w:rsidRDefault="007D04DD" w14:paraId="0AA6A43F" w14:textId="77777777">
            <w:pPr>
              <w:pStyle w:val="ListParagraph"/>
              <w:ind w:left="0"/>
            </w:pPr>
            <w:r>
              <w:t>Approx. 4 h lesson time + 1 h homework 4</w:t>
            </w:r>
          </w:p>
        </w:tc>
        <w:tc>
          <w:tcPr>
            <w:tcW w:w="1279" w:type="dxa"/>
          </w:tcPr>
          <w:p w:rsidR="007D04DD" w:rsidP="007D04DD" w:rsidRDefault="007D04DD" w14:paraId="35F7C4E0" w14:textId="77777777">
            <w:pPr>
              <w:pStyle w:val="ListParagraph"/>
              <w:ind w:left="0"/>
            </w:pPr>
            <w:r>
              <w:t xml:space="preserve">5 </w:t>
            </w:r>
          </w:p>
        </w:tc>
        <w:tc>
          <w:tcPr>
            <w:tcW w:w="1279" w:type="dxa"/>
          </w:tcPr>
          <w:p w:rsidR="007D04DD" w:rsidP="007D04DD" w:rsidRDefault="007D04DD" w14:paraId="7D48A3DB" w14:textId="77777777">
            <w:pPr>
              <w:pStyle w:val="ListParagraph"/>
              <w:ind w:left="0"/>
            </w:pPr>
          </w:p>
        </w:tc>
      </w:tr>
      <w:tr w:rsidR="007D04DD" w:rsidTr="007D04DD" w14:paraId="22531727" w14:textId="77777777">
        <w:tc>
          <w:tcPr>
            <w:tcW w:w="1696" w:type="dxa"/>
          </w:tcPr>
          <w:p w:rsidR="007D04DD" w:rsidP="007D04DD" w:rsidRDefault="007D04DD" w14:paraId="637BCF47" w14:textId="77777777">
            <w:pPr>
              <w:pStyle w:val="ListParagraph"/>
              <w:ind w:left="0"/>
            </w:pPr>
            <w:r>
              <w:t>1</w:t>
            </w:r>
            <w:r w:rsidRPr="00114A5A">
              <w:rPr>
                <w:vertAlign w:val="superscript"/>
              </w:rPr>
              <w:t>st</w:t>
            </w:r>
            <w:r>
              <w:t xml:space="preserve"> Nov</w:t>
            </w:r>
          </w:p>
        </w:tc>
        <w:tc>
          <w:tcPr>
            <w:tcW w:w="2268" w:type="dxa"/>
          </w:tcPr>
          <w:p w:rsidR="007D04DD" w:rsidP="007D04DD" w:rsidRDefault="007D04DD" w14:paraId="1FCBBC40" w14:textId="77777777">
            <w:pPr>
              <w:pStyle w:val="ListParagraph"/>
              <w:ind w:left="0"/>
            </w:pPr>
            <w:r>
              <w:t>Design Draft 2</w:t>
            </w:r>
          </w:p>
        </w:tc>
        <w:tc>
          <w:tcPr>
            <w:tcW w:w="5245" w:type="dxa"/>
          </w:tcPr>
          <w:p w:rsidR="007D04DD" w:rsidP="007D04DD" w:rsidRDefault="007D04DD" w14:paraId="6601947A" w14:textId="77777777">
            <w:pPr>
              <w:pStyle w:val="ListParagraph"/>
              <w:ind w:left="0"/>
            </w:pPr>
            <w:r>
              <w:t>Approx. 4h lesson time + 2 h homework 6</w:t>
            </w:r>
          </w:p>
        </w:tc>
        <w:tc>
          <w:tcPr>
            <w:tcW w:w="1279" w:type="dxa"/>
          </w:tcPr>
          <w:p w:rsidR="007D04DD" w:rsidP="007D04DD" w:rsidRDefault="007D04DD" w14:paraId="65A9F31F" w14:textId="77777777">
            <w:pPr>
              <w:pStyle w:val="ListParagraph"/>
              <w:ind w:left="0"/>
            </w:pPr>
            <w:r>
              <w:t>6</w:t>
            </w:r>
          </w:p>
        </w:tc>
        <w:tc>
          <w:tcPr>
            <w:tcW w:w="1279" w:type="dxa"/>
          </w:tcPr>
          <w:p w:rsidR="007D04DD" w:rsidP="007D04DD" w:rsidRDefault="007D04DD" w14:paraId="43E0CE31" w14:textId="77777777">
            <w:pPr>
              <w:pStyle w:val="ListParagraph"/>
              <w:ind w:left="0"/>
            </w:pPr>
          </w:p>
        </w:tc>
      </w:tr>
      <w:tr w:rsidR="007D04DD" w:rsidTr="007D04DD" w14:paraId="2A1F673C" w14:textId="77777777">
        <w:tc>
          <w:tcPr>
            <w:tcW w:w="1696" w:type="dxa"/>
          </w:tcPr>
          <w:p w:rsidR="007D04DD" w:rsidP="007D04DD" w:rsidRDefault="007D04DD" w14:paraId="68ABF57A" w14:textId="77777777">
            <w:pPr>
              <w:pStyle w:val="ListParagraph"/>
              <w:ind w:left="0"/>
            </w:pPr>
          </w:p>
        </w:tc>
        <w:tc>
          <w:tcPr>
            <w:tcW w:w="2268" w:type="dxa"/>
          </w:tcPr>
          <w:p w:rsidR="007D04DD" w:rsidP="007D04DD" w:rsidRDefault="007D04DD" w14:paraId="27F54002" w14:textId="77777777">
            <w:pPr>
              <w:pStyle w:val="ListParagraph"/>
              <w:ind w:left="0"/>
            </w:pPr>
          </w:p>
        </w:tc>
        <w:tc>
          <w:tcPr>
            <w:tcW w:w="5245" w:type="dxa"/>
          </w:tcPr>
          <w:p w:rsidR="007D04DD" w:rsidP="007D04DD" w:rsidRDefault="007D04DD" w14:paraId="06A55BC8" w14:textId="77777777">
            <w:pPr>
              <w:pStyle w:val="ListParagraph"/>
              <w:ind w:left="0"/>
              <w:jc w:val="right"/>
            </w:pPr>
            <w:r>
              <w:t>Total for Design Drafts</w:t>
            </w:r>
          </w:p>
        </w:tc>
        <w:tc>
          <w:tcPr>
            <w:tcW w:w="1279" w:type="dxa"/>
          </w:tcPr>
          <w:p w:rsidR="007D04DD" w:rsidP="007D04DD" w:rsidRDefault="007D04DD" w14:paraId="10BEACF9" w14:textId="77777777">
            <w:pPr>
              <w:pStyle w:val="ListParagraph"/>
              <w:ind w:left="0"/>
            </w:pPr>
          </w:p>
        </w:tc>
        <w:tc>
          <w:tcPr>
            <w:tcW w:w="1279" w:type="dxa"/>
          </w:tcPr>
          <w:p w:rsidR="007D04DD" w:rsidP="007D04DD" w:rsidRDefault="007D04DD" w14:paraId="7DFE9176" w14:textId="77777777">
            <w:pPr>
              <w:pStyle w:val="ListParagraph"/>
              <w:ind w:left="0"/>
            </w:pPr>
            <w:r>
              <w:t>11 hours</w:t>
            </w:r>
          </w:p>
        </w:tc>
      </w:tr>
      <w:tr w:rsidR="007D04DD" w:rsidTr="007D04DD" w14:paraId="141F7D05" w14:textId="77777777">
        <w:tc>
          <w:tcPr>
            <w:tcW w:w="1696" w:type="dxa"/>
          </w:tcPr>
          <w:p w:rsidR="007D04DD" w:rsidP="007D04DD" w:rsidRDefault="00B65BDA" w14:paraId="11C83CF2" w14:textId="6B9C014A">
            <w:pPr>
              <w:pStyle w:val="ListParagraph"/>
              <w:ind w:left="0"/>
            </w:pPr>
            <w:r w:rsidRPr="00B65BDA">
              <w:t>28</w:t>
            </w:r>
            <w:r w:rsidRPr="00447377" w:rsidR="007D04DD">
              <w:rPr>
                <w:vertAlign w:val="superscript"/>
              </w:rPr>
              <w:t>th</w:t>
            </w:r>
            <w:r w:rsidR="007D04DD">
              <w:t xml:space="preserve"> Nov</w:t>
            </w:r>
          </w:p>
        </w:tc>
        <w:tc>
          <w:tcPr>
            <w:tcW w:w="2268" w:type="dxa"/>
          </w:tcPr>
          <w:p w:rsidR="007D04DD" w:rsidP="007D04DD" w:rsidRDefault="007D04DD" w14:paraId="49D6C2B7" w14:textId="77777777">
            <w:pPr>
              <w:pStyle w:val="ListParagraph"/>
              <w:ind w:left="0"/>
            </w:pPr>
            <w:r>
              <w:t>Technical Sol Draft 1</w:t>
            </w:r>
          </w:p>
        </w:tc>
        <w:tc>
          <w:tcPr>
            <w:tcW w:w="5245" w:type="dxa"/>
          </w:tcPr>
          <w:p w:rsidR="007D04DD" w:rsidP="007D04DD" w:rsidRDefault="007D04DD" w14:paraId="4EF8C62A" w14:textId="77777777">
            <w:pPr>
              <w:pStyle w:val="ListParagraph"/>
              <w:ind w:left="0"/>
            </w:pPr>
            <w:r>
              <w:t>Approx. 4h lesson time + 2 h homework 8</w:t>
            </w:r>
          </w:p>
        </w:tc>
        <w:tc>
          <w:tcPr>
            <w:tcW w:w="1279" w:type="dxa"/>
          </w:tcPr>
          <w:p w:rsidR="007D04DD" w:rsidP="007D04DD" w:rsidRDefault="007D04DD" w14:paraId="38D71160" w14:textId="77777777">
            <w:pPr>
              <w:pStyle w:val="ListParagraph"/>
              <w:ind w:left="0"/>
            </w:pPr>
            <w:r>
              <w:t>12</w:t>
            </w:r>
          </w:p>
        </w:tc>
        <w:tc>
          <w:tcPr>
            <w:tcW w:w="1279" w:type="dxa"/>
          </w:tcPr>
          <w:p w:rsidR="007D04DD" w:rsidP="007D04DD" w:rsidRDefault="007D04DD" w14:paraId="2DC25ABB" w14:textId="77777777">
            <w:pPr>
              <w:pStyle w:val="ListParagraph"/>
              <w:ind w:left="0"/>
            </w:pPr>
          </w:p>
        </w:tc>
      </w:tr>
      <w:tr w:rsidR="007D04DD" w:rsidTr="007D04DD" w14:paraId="1FC339CD" w14:textId="77777777">
        <w:tc>
          <w:tcPr>
            <w:tcW w:w="1696" w:type="dxa"/>
          </w:tcPr>
          <w:p w:rsidR="007D04DD" w:rsidP="007D04DD" w:rsidRDefault="007D04DD" w14:paraId="170BEE6D" w14:textId="77777777">
            <w:pPr>
              <w:pStyle w:val="ListParagraph"/>
              <w:ind w:left="0"/>
            </w:pPr>
            <w:proofErr w:type="gramStart"/>
            <w:r w:rsidRPr="00D32CE3">
              <w:t>2</w:t>
            </w:r>
            <w:r w:rsidRPr="00447377">
              <w:rPr>
                <w:vertAlign w:val="superscript"/>
              </w:rPr>
              <w:t>rd</w:t>
            </w:r>
            <w:proofErr w:type="gramEnd"/>
            <w:r>
              <w:t xml:space="preserve"> Jan</w:t>
            </w:r>
          </w:p>
        </w:tc>
        <w:tc>
          <w:tcPr>
            <w:tcW w:w="2268" w:type="dxa"/>
          </w:tcPr>
          <w:p w:rsidR="007D04DD" w:rsidP="007D04DD" w:rsidRDefault="007D04DD" w14:paraId="3FC69B9F" w14:textId="77777777">
            <w:pPr>
              <w:pStyle w:val="ListParagraph"/>
              <w:ind w:left="0"/>
            </w:pPr>
            <w:r>
              <w:t>Technical Sol Draft 2</w:t>
            </w:r>
          </w:p>
        </w:tc>
        <w:tc>
          <w:tcPr>
            <w:tcW w:w="5245" w:type="dxa"/>
          </w:tcPr>
          <w:p w:rsidR="007D04DD" w:rsidP="007D04DD" w:rsidRDefault="007D04DD" w14:paraId="414CFC4D" w14:textId="77777777">
            <w:pPr>
              <w:pStyle w:val="ListParagraph"/>
              <w:ind w:left="0"/>
            </w:pPr>
            <w:r>
              <w:t>Approx. 8h lesson time + 2 h homework 13 or 14</w:t>
            </w:r>
          </w:p>
        </w:tc>
        <w:tc>
          <w:tcPr>
            <w:tcW w:w="1279" w:type="dxa"/>
          </w:tcPr>
          <w:p w:rsidR="007D04DD" w:rsidP="007D04DD" w:rsidRDefault="007D04DD" w14:paraId="4177F222" w14:textId="77777777">
            <w:pPr>
              <w:pStyle w:val="ListParagraph"/>
              <w:ind w:left="0"/>
            </w:pPr>
            <w:r>
              <w:t>10</w:t>
            </w:r>
          </w:p>
        </w:tc>
        <w:tc>
          <w:tcPr>
            <w:tcW w:w="1279" w:type="dxa"/>
          </w:tcPr>
          <w:p w:rsidR="007D04DD" w:rsidP="007D04DD" w:rsidRDefault="007D04DD" w14:paraId="3190EC3A" w14:textId="77777777">
            <w:pPr>
              <w:pStyle w:val="ListParagraph"/>
              <w:ind w:left="0"/>
            </w:pPr>
          </w:p>
        </w:tc>
      </w:tr>
      <w:tr w:rsidR="007D04DD" w:rsidTr="007D04DD" w14:paraId="4F5FE9F8" w14:textId="77777777">
        <w:tc>
          <w:tcPr>
            <w:tcW w:w="1696" w:type="dxa"/>
          </w:tcPr>
          <w:p w:rsidR="007D04DD" w:rsidP="007D04DD" w:rsidRDefault="007D04DD" w14:paraId="1F8D20F3" w14:textId="77777777">
            <w:pPr>
              <w:pStyle w:val="ListParagraph"/>
              <w:ind w:left="0"/>
            </w:pPr>
          </w:p>
        </w:tc>
        <w:tc>
          <w:tcPr>
            <w:tcW w:w="2268" w:type="dxa"/>
          </w:tcPr>
          <w:p w:rsidR="007D04DD" w:rsidP="007D04DD" w:rsidRDefault="007D04DD" w14:paraId="0435DBF4" w14:textId="77777777">
            <w:pPr>
              <w:pStyle w:val="ListParagraph"/>
              <w:ind w:left="0"/>
            </w:pPr>
          </w:p>
        </w:tc>
        <w:tc>
          <w:tcPr>
            <w:tcW w:w="5245" w:type="dxa"/>
          </w:tcPr>
          <w:p w:rsidR="007D04DD" w:rsidP="007D04DD" w:rsidRDefault="007D04DD" w14:paraId="2143D2AB" w14:textId="77777777">
            <w:pPr>
              <w:pStyle w:val="ListParagraph"/>
              <w:ind w:left="0"/>
              <w:jc w:val="right"/>
            </w:pPr>
            <w:r>
              <w:t>Total for Technical Solution Drafts</w:t>
            </w:r>
          </w:p>
        </w:tc>
        <w:tc>
          <w:tcPr>
            <w:tcW w:w="1279" w:type="dxa"/>
          </w:tcPr>
          <w:p w:rsidR="007D04DD" w:rsidP="007D04DD" w:rsidRDefault="007D04DD" w14:paraId="41F5B859" w14:textId="77777777">
            <w:pPr>
              <w:pStyle w:val="ListParagraph"/>
              <w:ind w:left="0"/>
            </w:pPr>
          </w:p>
        </w:tc>
        <w:tc>
          <w:tcPr>
            <w:tcW w:w="1279" w:type="dxa"/>
          </w:tcPr>
          <w:p w:rsidR="007D04DD" w:rsidP="007D04DD" w:rsidRDefault="007D04DD" w14:paraId="0AADFA17" w14:textId="77777777">
            <w:pPr>
              <w:pStyle w:val="ListParagraph"/>
              <w:ind w:left="0"/>
            </w:pPr>
            <w:r>
              <w:t>22 hours</w:t>
            </w:r>
          </w:p>
        </w:tc>
      </w:tr>
      <w:tr w:rsidR="007D04DD" w:rsidTr="007D04DD" w14:paraId="71396F78" w14:textId="77777777">
        <w:tc>
          <w:tcPr>
            <w:tcW w:w="1696" w:type="dxa"/>
          </w:tcPr>
          <w:p w:rsidR="007D04DD" w:rsidP="007D04DD" w:rsidRDefault="007D04DD" w14:paraId="2D9FAFFA" w14:textId="77777777">
            <w:pPr>
              <w:pStyle w:val="ListParagraph"/>
              <w:ind w:left="0"/>
            </w:pPr>
            <w:r w:rsidRPr="00D32CE3">
              <w:t>6</w:t>
            </w:r>
            <w:r w:rsidRPr="00447377">
              <w:rPr>
                <w:vertAlign w:val="superscript"/>
              </w:rPr>
              <w:t>th</w:t>
            </w:r>
            <w:r>
              <w:t xml:space="preserve"> Feb</w:t>
            </w:r>
          </w:p>
        </w:tc>
        <w:tc>
          <w:tcPr>
            <w:tcW w:w="2268" w:type="dxa"/>
          </w:tcPr>
          <w:p w:rsidR="007D04DD" w:rsidP="007D04DD" w:rsidRDefault="007D04DD" w14:paraId="622EDE56" w14:textId="77777777">
            <w:pPr>
              <w:pStyle w:val="ListParagraph"/>
              <w:ind w:left="0"/>
            </w:pPr>
            <w:r>
              <w:t>Testing &amp; Evaluation</w:t>
            </w:r>
          </w:p>
        </w:tc>
        <w:tc>
          <w:tcPr>
            <w:tcW w:w="5245" w:type="dxa"/>
          </w:tcPr>
          <w:p w:rsidR="007D04DD" w:rsidP="007D04DD" w:rsidRDefault="007D04DD" w14:paraId="3B148540" w14:textId="77777777">
            <w:pPr>
              <w:pStyle w:val="ListParagraph"/>
              <w:ind w:left="0"/>
            </w:pPr>
            <w:proofErr w:type="spellStart"/>
            <w:r>
              <w:t>Approx</w:t>
            </w:r>
            <w:proofErr w:type="spellEnd"/>
            <w:r>
              <w:t xml:space="preserve"> 6 h + 2.5 h Homework 18</w:t>
            </w:r>
          </w:p>
        </w:tc>
        <w:tc>
          <w:tcPr>
            <w:tcW w:w="1279" w:type="dxa"/>
          </w:tcPr>
          <w:p w:rsidR="007D04DD" w:rsidP="007D04DD" w:rsidRDefault="007D04DD" w14:paraId="1D48B355" w14:textId="77777777">
            <w:pPr>
              <w:pStyle w:val="ListParagraph"/>
              <w:ind w:left="0"/>
            </w:pPr>
            <w:r>
              <w:t>8.5</w:t>
            </w:r>
          </w:p>
        </w:tc>
        <w:tc>
          <w:tcPr>
            <w:tcW w:w="1279" w:type="dxa"/>
          </w:tcPr>
          <w:p w:rsidR="007D04DD" w:rsidP="007D04DD" w:rsidRDefault="007D04DD" w14:paraId="09147782" w14:textId="77777777">
            <w:pPr>
              <w:pStyle w:val="ListParagraph"/>
              <w:ind w:left="0"/>
            </w:pPr>
          </w:p>
        </w:tc>
      </w:tr>
      <w:tr w:rsidR="007D04DD" w:rsidTr="007D04DD" w14:paraId="46B61DF5" w14:textId="77777777">
        <w:tc>
          <w:tcPr>
            <w:tcW w:w="1696" w:type="dxa"/>
          </w:tcPr>
          <w:p w:rsidR="007D04DD" w:rsidP="007D04DD" w:rsidRDefault="007D04DD" w14:paraId="4376461B" w14:textId="77777777">
            <w:pPr>
              <w:pStyle w:val="ListParagraph"/>
              <w:ind w:left="0"/>
            </w:pPr>
          </w:p>
        </w:tc>
        <w:tc>
          <w:tcPr>
            <w:tcW w:w="2268" w:type="dxa"/>
          </w:tcPr>
          <w:p w:rsidR="007D04DD" w:rsidP="007D04DD" w:rsidRDefault="007D04DD" w14:paraId="2B6C48DC" w14:textId="77777777">
            <w:pPr>
              <w:pStyle w:val="ListParagraph"/>
              <w:ind w:left="0"/>
            </w:pPr>
          </w:p>
        </w:tc>
        <w:tc>
          <w:tcPr>
            <w:tcW w:w="5245" w:type="dxa"/>
          </w:tcPr>
          <w:p w:rsidR="007D04DD" w:rsidP="007D04DD" w:rsidRDefault="007D04DD" w14:paraId="7433EB99" w14:textId="77777777">
            <w:pPr>
              <w:pStyle w:val="ListParagraph"/>
              <w:ind w:left="0"/>
              <w:jc w:val="right"/>
            </w:pPr>
            <w:r>
              <w:t>Total for Testing &amp; Evaluation</w:t>
            </w:r>
          </w:p>
        </w:tc>
        <w:tc>
          <w:tcPr>
            <w:tcW w:w="1279" w:type="dxa"/>
          </w:tcPr>
          <w:p w:rsidR="007D04DD" w:rsidP="007D04DD" w:rsidRDefault="007D04DD" w14:paraId="06E237F5" w14:textId="77777777">
            <w:pPr>
              <w:pStyle w:val="ListParagraph"/>
              <w:ind w:left="0"/>
            </w:pPr>
          </w:p>
        </w:tc>
        <w:tc>
          <w:tcPr>
            <w:tcW w:w="1279" w:type="dxa"/>
          </w:tcPr>
          <w:p w:rsidR="007D04DD" w:rsidP="007D04DD" w:rsidRDefault="007D04DD" w14:paraId="2F8970B8" w14:textId="77777777">
            <w:pPr>
              <w:pStyle w:val="ListParagraph"/>
              <w:ind w:left="0"/>
            </w:pPr>
            <w:r>
              <w:t>8.5 hours</w:t>
            </w:r>
          </w:p>
        </w:tc>
      </w:tr>
      <w:tr w:rsidR="007D04DD" w:rsidTr="007D04DD" w14:paraId="007C31DB" w14:textId="77777777">
        <w:tc>
          <w:tcPr>
            <w:tcW w:w="1696" w:type="dxa"/>
          </w:tcPr>
          <w:p w:rsidR="007D04DD" w:rsidP="007D04DD" w:rsidRDefault="007D04DD" w14:paraId="53A8150C" w14:textId="77777777">
            <w:pPr>
              <w:pStyle w:val="ListParagraph"/>
              <w:ind w:left="0"/>
            </w:pPr>
            <w:r>
              <w:t>Mar (tbc)</w:t>
            </w:r>
          </w:p>
        </w:tc>
        <w:tc>
          <w:tcPr>
            <w:tcW w:w="2268" w:type="dxa"/>
          </w:tcPr>
          <w:p w:rsidR="007D04DD" w:rsidP="007D04DD" w:rsidRDefault="007D04DD" w14:paraId="723C4D6A" w14:textId="77777777">
            <w:pPr>
              <w:pStyle w:val="ListParagraph"/>
              <w:ind w:left="0"/>
            </w:pPr>
            <w:r>
              <w:t>Final Report</w:t>
            </w:r>
          </w:p>
        </w:tc>
        <w:tc>
          <w:tcPr>
            <w:tcW w:w="5245" w:type="dxa"/>
          </w:tcPr>
          <w:p w:rsidR="007D04DD" w:rsidP="007D04DD" w:rsidRDefault="007D04DD" w14:paraId="0E72D678" w14:textId="77777777">
            <w:pPr>
              <w:pStyle w:val="ListParagraph"/>
              <w:ind w:left="0"/>
              <w:jc w:val="right"/>
            </w:pPr>
            <w:r>
              <w:t>2.5 homework 25</w:t>
            </w:r>
          </w:p>
        </w:tc>
        <w:tc>
          <w:tcPr>
            <w:tcW w:w="1279" w:type="dxa"/>
          </w:tcPr>
          <w:p w:rsidR="007D04DD" w:rsidP="007D04DD" w:rsidRDefault="007D04DD" w14:paraId="669A6FEA" w14:textId="77777777">
            <w:pPr>
              <w:pStyle w:val="ListParagraph"/>
              <w:ind w:left="0"/>
            </w:pPr>
          </w:p>
        </w:tc>
        <w:tc>
          <w:tcPr>
            <w:tcW w:w="1279" w:type="dxa"/>
          </w:tcPr>
          <w:p w:rsidR="007D04DD" w:rsidP="007D04DD" w:rsidRDefault="007D04DD" w14:paraId="4DC4584C" w14:textId="77777777">
            <w:pPr>
              <w:pStyle w:val="ListParagraph"/>
              <w:ind w:left="0"/>
            </w:pPr>
            <w:r>
              <w:t>2.5 hours</w:t>
            </w:r>
          </w:p>
        </w:tc>
      </w:tr>
      <w:tr w:rsidR="007D04DD" w:rsidTr="007D04DD" w14:paraId="70D89828" w14:textId="77777777">
        <w:tc>
          <w:tcPr>
            <w:tcW w:w="1696" w:type="dxa"/>
          </w:tcPr>
          <w:p w:rsidR="007D04DD" w:rsidP="007D04DD" w:rsidRDefault="007D04DD" w14:paraId="379154A8" w14:textId="77777777">
            <w:pPr>
              <w:pStyle w:val="ListParagraph"/>
              <w:ind w:left="0"/>
            </w:pPr>
          </w:p>
        </w:tc>
        <w:tc>
          <w:tcPr>
            <w:tcW w:w="2268" w:type="dxa"/>
          </w:tcPr>
          <w:p w:rsidR="007D04DD" w:rsidP="007D04DD" w:rsidRDefault="007D04DD" w14:paraId="5D69906A" w14:textId="77777777">
            <w:pPr>
              <w:pStyle w:val="ListParagraph"/>
              <w:ind w:left="0"/>
            </w:pPr>
          </w:p>
        </w:tc>
        <w:tc>
          <w:tcPr>
            <w:tcW w:w="5245" w:type="dxa"/>
          </w:tcPr>
          <w:p w:rsidR="007D04DD" w:rsidP="007D04DD" w:rsidRDefault="007D04DD" w14:paraId="35D62094" w14:textId="77777777">
            <w:pPr>
              <w:pStyle w:val="ListParagraph"/>
              <w:ind w:left="0"/>
              <w:jc w:val="right"/>
            </w:pPr>
            <w:r>
              <w:t>Total guided lesson &amp; homework time</w:t>
            </w:r>
          </w:p>
        </w:tc>
        <w:tc>
          <w:tcPr>
            <w:tcW w:w="1279" w:type="dxa"/>
          </w:tcPr>
          <w:p w:rsidR="007D04DD" w:rsidP="007D04DD" w:rsidRDefault="007D04DD" w14:paraId="72ACA115" w14:textId="77777777">
            <w:pPr>
              <w:pStyle w:val="ListParagraph"/>
              <w:ind w:left="0"/>
            </w:pPr>
          </w:p>
        </w:tc>
        <w:tc>
          <w:tcPr>
            <w:tcW w:w="1279" w:type="dxa"/>
          </w:tcPr>
          <w:p w:rsidR="007D04DD" w:rsidP="007D04DD" w:rsidRDefault="007D04DD" w14:paraId="63ACA23B" w14:textId="77777777">
            <w:pPr>
              <w:pStyle w:val="ListParagraph"/>
              <w:ind w:left="0"/>
            </w:pPr>
            <w:r>
              <w:t>56 hours</w:t>
            </w:r>
          </w:p>
        </w:tc>
      </w:tr>
    </w:tbl>
    <w:p w:rsidR="00154615" w:rsidP="00154615" w:rsidRDefault="00154615" w14:paraId="43EF8782" w14:textId="529DDAC0">
      <w:pPr>
        <w:pStyle w:val="ListParagraph"/>
      </w:pPr>
    </w:p>
    <w:p w:rsidR="00154615" w:rsidP="00154615" w:rsidRDefault="00154615" w14:paraId="065C4F86" w14:textId="77777777">
      <w:pPr>
        <w:pStyle w:val="ListParagraph"/>
        <w:ind w:left="0"/>
      </w:pPr>
    </w:p>
    <w:p w:rsidR="00154615" w:rsidP="00154615" w:rsidRDefault="00154615" w14:paraId="6A7EBA1A" w14:textId="355D64E7">
      <w:pPr>
        <w:pStyle w:val="ListParagraph"/>
      </w:pPr>
    </w:p>
    <w:p w:rsidR="00392DB8" w:rsidRDefault="00392DB8" w14:paraId="6FDE47CE" w14:textId="2D35BA2E">
      <w:pPr>
        <w:widowControl/>
        <w:spacing w:after="160" w:line="259" w:lineRule="auto"/>
      </w:pPr>
    </w:p>
    <w:p w:rsidR="00392DB8" w:rsidRDefault="00392DB8" w14:paraId="10276C54" w14:textId="56E822D0">
      <w:pPr>
        <w:widowControl/>
        <w:spacing w:after="160" w:line="259" w:lineRule="auto"/>
      </w:pPr>
    </w:p>
    <w:p w:rsidR="00B12776" w:rsidRDefault="00B12776" w14:paraId="5940F77A" w14:textId="77777777">
      <w:pPr>
        <w:widowControl/>
        <w:spacing w:after="160" w:line="259" w:lineRule="auto"/>
      </w:pPr>
    </w:p>
    <w:p w:rsidR="007D04DD" w:rsidP="00DB0EB8" w:rsidRDefault="007D04DD" w14:paraId="4D84B418" w14:textId="77777777">
      <w:pPr>
        <w:rPr>
          <w:rFonts w:ascii="Times New Roman" w:hAnsi="Times New Roman" w:eastAsia="Times New Roman" w:cs="Times New Roman"/>
          <w:sz w:val="7"/>
          <w:szCs w:val="7"/>
        </w:rPr>
      </w:pPr>
    </w:p>
    <w:p w:rsidRPr="007D04DD" w:rsidR="007D04DD" w:rsidP="007D04DD" w:rsidRDefault="007D04DD" w14:paraId="04B256DB" w14:textId="77777777">
      <w:pPr>
        <w:rPr>
          <w:rFonts w:ascii="Times New Roman" w:hAnsi="Times New Roman" w:eastAsia="Times New Roman" w:cs="Times New Roman"/>
          <w:sz w:val="7"/>
          <w:szCs w:val="7"/>
        </w:rPr>
      </w:pPr>
    </w:p>
    <w:p w:rsidRPr="007D04DD" w:rsidR="007D04DD" w:rsidP="007D04DD" w:rsidRDefault="007D04DD" w14:paraId="3DBC9A41" w14:textId="77777777">
      <w:pPr>
        <w:rPr>
          <w:rFonts w:ascii="Times New Roman" w:hAnsi="Times New Roman" w:eastAsia="Times New Roman" w:cs="Times New Roman"/>
          <w:sz w:val="7"/>
          <w:szCs w:val="7"/>
        </w:rPr>
      </w:pPr>
    </w:p>
    <w:p w:rsidRPr="007D04DD" w:rsidR="007D04DD" w:rsidP="007D04DD" w:rsidRDefault="007D04DD" w14:paraId="6A922CA7" w14:textId="77777777">
      <w:pPr>
        <w:rPr>
          <w:rFonts w:ascii="Times New Roman" w:hAnsi="Times New Roman" w:eastAsia="Times New Roman" w:cs="Times New Roman"/>
          <w:sz w:val="7"/>
          <w:szCs w:val="7"/>
        </w:rPr>
      </w:pPr>
    </w:p>
    <w:p w:rsidRPr="007D04DD" w:rsidR="007D04DD" w:rsidP="007D04DD" w:rsidRDefault="007D04DD" w14:paraId="0781FDEE" w14:textId="77777777">
      <w:pPr>
        <w:rPr>
          <w:rFonts w:ascii="Times New Roman" w:hAnsi="Times New Roman" w:eastAsia="Times New Roman" w:cs="Times New Roman"/>
          <w:sz w:val="7"/>
          <w:szCs w:val="7"/>
        </w:rPr>
      </w:pPr>
    </w:p>
    <w:p w:rsidRPr="007D04DD" w:rsidR="007D04DD" w:rsidP="007D04DD" w:rsidRDefault="007D04DD" w14:paraId="496EF69A" w14:textId="77777777">
      <w:pPr>
        <w:rPr>
          <w:rFonts w:ascii="Times New Roman" w:hAnsi="Times New Roman" w:eastAsia="Times New Roman" w:cs="Times New Roman"/>
          <w:sz w:val="7"/>
          <w:szCs w:val="7"/>
        </w:rPr>
      </w:pPr>
    </w:p>
    <w:p w:rsidRPr="007D04DD" w:rsidR="007D04DD" w:rsidP="007D04DD" w:rsidRDefault="007D04DD" w14:paraId="68D5BEB1" w14:textId="77777777">
      <w:pPr>
        <w:rPr>
          <w:rFonts w:ascii="Times New Roman" w:hAnsi="Times New Roman" w:eastAsia="Times New Roman" w:cs="Times New Roman"/>
          <w:sz w:val="7"/>
          <w:szCs w:val="7"/>
        </w:rPr>
      </w:pPr>
    </w:p>
    <w:p w:rsidRPr="007D04DD" w:rsidR="007D04DD" w:rsidP="007D04DD" w:rsidRDefault="007D04DD" w14:paraId="324D6702" w14:textId="77777777">
      <w:pPr>
        <w:rPr>
          <w:rFonts w:ascii="Times New Roman" w:hAnsi="Times New Roman" w:eastAsia="Times New Roman" w:cs="Times New Roman"/>
          <w:sz w:val="7"/>
          <w:szCs w:val="7"/>
        </w:rPr>
      </w:pPr>
    </w:p>
    <w:p w:rsidRPr="007D04DD" w:rsidR="007D04DD" w:rsidP="007D04DD" w:rsidRDefault="007D04DD" w14:paraId="5B3C68F0" w14:textId="77777777">
      <w:pPr>
        <w:rPr>
          <w:rFonts w:ascii="Times New Roman" w:hAnsi="Times New Roman" w:eastAsia="Times New Roman" w:cs="Times New Roman"/>
          <w:sz w:val="7"/>
          <w:szCs w:val="7"/>
        </w:rPr>
      </w:pPr>
    </w:p>
    <w:p w:rsidRPr="007D04DD" w:rsidR="007D04DD" w:rsidP="007D04DD" w:rsidRDefault="007D04DD" w14:paraId="110210D1" w14:textId="77777777">
      <w:pPr>
        <w:rPr>
          <w:rFonts w:ascii="Times New Roman" w:hAnsi="Times New Roman" w:eastAsia="Times New Roman" w:cs="Times New Roman"/>
          <w:sz w:val="7"/>
          <w:szCs w:val="7"/>
        </w:rPr>
      </w:pPr>
    </w:p>
    <w:p w:rsidRPr="007D04DD" w:rsidR="007D04DD" w:rsidP="007D04DD" w:rsidRDefault="007D04DD" w14:paraId="55A806AC" w14:textId="77777777">
      <w:pPr>
        <w:rPr>
          <w:rFonts w:ascii="Times New Roman" w:hAnsi="Times New Roman" w:eastAsia="Times New Roman" w:cs="Times New Roman"/>
          <w:sz w:val="7"/>
          <w:szCs w:val="7"/>
        </w:rPr>
      </w:pPr>
    </w:p>
    <w:p w:rsidRPr="007D04DD" w:rsidR="007D04DD" w:rsidP="007D04DD" w:rsidRDefault="007D04DD" w14:paraId="7C784998" w14:textId="77777777">
      <w:pPr>
        <w:rPr>
          <w:rFonts w:ascii="Times New Roman" w:hAnsi="Times New Roman" w:eastAsia="Times New Roman" w:cs="Times New Roman"/>
          <w:sz w:val="7"/>
          <w:szCs w:val="7"/>
        </w:rPr>
      </w:pPr>
    </w:p>
    <w:p w:rsidRPr="007D04DD" w:rsidR="007D04DD" w:rsidP="007D04DD" w:rsidRDefault="007D04DD" w14:paraId="46F9919A" w14:textId="77777777">
      <w:pPr>
        <w:rPr>
          <w:rFonts w:ascii="Times New Roman" w:hAnsi="Times New Roman" w:eastAsia="Times New Roman" w:cs="Times New Roman"/>
          <w:sz w:val="7"/>
          <w:szCs w:val="7"/>
        </w:rPr>
      </w:pPr>
    </w:p>
    <w:p w:rsidRPr="007D04DD" w:rsidR="007D04DD" w:rsidP="007D04DD" w:rsidRDefault="007D04DD" w14:paraId="73C51571" w14:textId="77777777">
      <w:pPr>
        <w:rPr>
          <w:rFonts w:ascii="Times New Roman" w:hAnsi="Times New Roman" w:eastAsia="Times New Roman" w:cs="Times New Roman"/>
          <w:sz w:val="7"/>
          <w:szCs w:val="7"/>
        </w:rPr>
      </w:pPr>
    </w:p>
    <w:p w:rsidRPr="007D04DD" w:rsidR="007D04DD" w:rsidP="007D04DD" w:rsidRDefault="007D04DD" w14:paraId="7530BC11" w14:textId="77777777">
      <w:pPr>
        <w:rPr>
          <w:rFonts w:ascii="Times New Roman" w:hAnsi="Times New Roman" w:eastAsia="Times New Roman" w:cs="Times New Roman"/>
          <w:sz w:val="7"/>
          <w:szCs w:val="7"/>
        </w:rPr>
      </w:pPr>
    </w:p>
    <w:p w:rsidRPr="007D04DD" w:rsidR="007D04DD" w:rsidP="007D04DD" w:rsidRDefault="007D04DD" w14:paraId="00B591B2" w14:textId="77777777">
      <w:pPr>
        <w:rPr>
          <w:rFonts w:ascii="Times New Roman" w:hAnsi="Times New Roman" w:eastAsia="Times New Roman" w:cs="Times New Roman"/>
          <w:sz w:val="7"/>
          <w:szCs w:val="7"/>
        </w:rPr>
      </w:pPr>
    </w:p>
    <w:p w:rsidRPr="007D04DD" w:rsidR="007D04DD" w:rsidP="007D04DD" w:rsidRDefault="007D04DD" w14:paraId="1AC8C96B" w14:textId="77777777">
      <w:pPr>
        <w:rPr>
          <w:rFonts w:ascii="Times New Roman" w:hAnsi="Times New Roman" w:eastAsia="Times New Roman" w:cs="Times New Roman"/>
          <w:sz w:val="7"/>
          <w:szCs w:val="7"/>
        </w:rPr>
      </w:pPr>
    </w:p>
    <w:p w:rsidRPr="007D04DD" w:rsidR="007D04DD" w:rsidP="007D04DD" w:rsidRDefault="007D04DD" w14:paraId="739FC373" w14:textId="77777777">
      <w:pPr>
        <w:rPr>
          <w:rFonts w:ascii="Times New Roman" w:hAnsi="Times New Roman" w:eastAsia="Times New Roman" w:cs="Times New Roman"/>
          <w:sz w:val="7"/>
          <w:szCs w:val="7"/>
        </w:rPr>
      </w:pPr>
    </w:p>
    <w:p w:rsidRPr="007D04DD" w:rsidR="007D04DD" w:rsidP="007D04DD" w:rsidRDefault="007D04DD" w14:paraId="289C4CD9" w14:textId="77777777">
      <w:pPr>
        <w:rPr>
          <w:rFonts w:ascii="Times New Roman" w:hAnsi="Times New Roman" w:eastAsia="Times New Roman" w:cs="Times New Roman"/>
          <w:sz w:val="7"/>
          <w:szCs w:val="7"/>
        </w:rPr>
      </w:pPr>
    </w:p>
    <w:p w:rsidRPr="007D04DD" w:rsidR="007D04DD" w:rsidP="007D04DD" w:rsidRDefault="007D04DD" w14:paraId="2FC2DD2B" w14:textId="77777777">
      <w:pPr>
        <w:rPr>
          <w:rFonts w:ascii="Times New Roman" w:hAnsi="Times New Roman" w:eastAsia="Times New Roman" w:cs="Times New Roman"/>
          <w:sz w:val="7"/>
          <w:szCs w:val="7"/>
        </w:rPr>
      </w:pPr>
    </w:p>
    <w:p w:rsidRPr="007D04DD" w:rsidR="007D04DD" w:rsidP="007D04DD" w:rsidRDefault="007D04DD" w14:paraId="0D267328" w14:textId="77777777">
      <w:pPr>
        <w:rPr>
          <w:rFonts w:ascii="Times New Roman" w:hAnsi="Times New Roman" w:eastAsia="Times New Roman" w:cs="Times New Roman"/>
          <w:sz w:val="7"/>
          <w:szCs w:val="7"/>
        </w:rPr>
      </w:pPr>
    </w:p>
    <w:p w:rsidRPr="007D04DD" w:rsidR="007D04DD" w:rsidP="007D04DD" w:rsidRDefault="007D04DD" w14:paraId="3B15EAFE" w14:textId="77777777">
      <w:pPr>
        <w:rPr>
          <w:rFonts w:ascii="Times New Roman" w:hAnsi="Times New Roman" w:eastAsia="Times New Roman" w:cs="Times New Roman"/>
          <w:sz w:val="7"/>
          <w:szCs w:val="7"/>
        </w:rPr>
      </w:pPr>
    </w:p>
    <w:p w:rsidRPr="007D04DD" w:rsidR="007D04DD" w:rsidP="007D04DD" w:rsidRDefault="007D04DD" w14:paraId="334B85D2" w14:textId="77777777">
      <w:pPr>
        <w:rPr>
          <w:rFonts w:ascii="Times New Roman" w:hAnsi="Times New Roman" w:eastAsia="Times New Roman" w:cs="Times New Roman"/>
          <w:sz w:val="7"/>
          <w:szCs w:val="7"/>
        </w:rPr>
      </w:pPr>
    </w:p>
    <w:p w:rsidRPr="007D04DD" w:rsidR="007D04DD" w:rsidP="007D04DD" w:rsidRDefault="007D04DD" w14:paraId="4EE870C6" w14:textId="77777777">
      <w:pPr>
        <w:rPr>
          <w:rFonts w:ascii="Times New Roman" w:hAnsi="Times New Roman" w:eastAsia="Times New Roman" w:cs="Times New Roman"/>
          <w:sz w:val="7"/>
          <w:szCs w:val="7"/>
        </w:rPr>
      </w:pPr>
    </w:p>
    <w:p w:rsidRPr="007D04DD" w:rsidR="007D04DD" w:rsidP="007D04DD" w:rsidRDefault="007D04DD" w14:paraId="6A9B8071" w14:textId="77777777">
      <w:pPr>
        <w:rPr>
          <w:rFonts w:ascii="Times New Roman" w:hAnsi="Times New Roman" w:eastAsia="Times New Roman" w:cs="Times New Roman"/>
          <w:sz w:val="7"/>
          <w:szCs w:val="7"/>
        </w:rPr>
      </w:pPr>
    </w:p>
    <w:p w:rsidRPr="007D04DD" w:rsidR="007D04DD" w:rsidP="007D04DD" w:rsidRDefault="007D04DD" w14:paraId="638FD5C1" w14:textId="77777777">
      <w:pPr>
        <w:rPr>
          <w:rFonts w:ascii="Times New Roman" w:hAnsi="Times New Roman" w:eastAsia="Times New Roman" w:cs="Times New Roman"/>
          <w:sz w:val="7"/>
          <w:szCs w:val="7"/>
        </w:rPr>
      </w:pPr>
    </w:p>
    <w:p w:rsidRPr="007D04DD" w:rsidR="007D04DD" w:rsidP="007D04DD" w:rsidRDefault="007D04DD" w14:paraId="780F7F2A" w14:textId="77777777">
      <w:pPr>
        <w:rPr>
          <w:rFonts w:ascii="Times New Roman" w:hAnsi="Times New Roman" w:eastAsia="Times New Roman" w:cs="Times New Roman"/>
          <w:sz w:val="7"/>
          <w:szCs w:val="7"/>
        </w:rPr>
      </w:pPr>
    </w:p>
    <w:p w:rsidRPr="007D04DD" w:rsidR="007D04DD" w:rsidP="007D04DD" w:rsidRDefault="007D04DD" w14:paraId="4527AB7E" w14:textId="77777777">
      <w:pPr>
        <w:rPr>
          <w:rFonts w:ascii="Times New Roman" w:hAnsi="Times New Roman" w:eastAsia="Times New Roman" w:cs="Times New Roman"/>
          <w:sz w:val="7"/>
          <w:szCs w:val="7"/>
        </w:rPr>
      </w:pPr>
    </w:p>
    <w:p w:rsidRPr="007D04DD" w:rsidR="007D04DD" w:rsidP="007D04DD" w:rsidRDefault="007D04DD" w14:paraId="556CEF3B" w14:textId="77777777">
      <w:pPr>
        <w:rPr>
          <w:rFonts w:ascii="Times New Roman" w:hAnsi="Times New Roman" w:eastAsia="Times New Roman" w:cs="Times New Roman"/>
          <w:sz w:val="44"/>
          <w:szCs w:val="44"/>
        </w:rPr>
      </w:pPr>
    </w:p>
    <w:p w:rsidR="007D04DD" w:rsidP="007D04DD" w:rsidRDefault="007D04DD" w14:paraId="7E863191" w14:textId="0B4E19D0">
      <w:pPr>
        <w:tabs>
          <w:tab w:val="left" w:pos="1425"/>
        </w:tabs>
        <w:rPr>
          <w:rFonts w:ascii="Times New Roman" w:hAnsi="Times New Roman" w:eastAsia="Times New Roman" w:cs="Times New Roman"/>
          <w:sz w:val="44"/>
          <w:szCs w:val="44"/>
        </w:rPr>
      </w:pPr>
      <w:r w:rsidRPr="007D04DD">
        <w:rPr>
          <w:rFonts w:ascii="Times New Roman" w:hAnsi="Times New Roman" w:eastAsia="Times New Roman" w:cs="Times New Roman"/>
          <w:sz w:val="44"/>
          <w:szCs w:val="44"/>
        </w:rPr>
        <w:tab/>
      </w:r>
    </w:p>
    <w:p w:rsidR="007D04DD" w:rsidP="007D04DD" w:rsidRDefault="007D04DD" w14:paraId="2CAE1781" w14:textId="77777777">
      <w:pPr>
        <w:tabs>
          <w:tab w:val="left" w:pos="1425"/>
        </w:tabs>
        <w:rPr>
          <w:rFonts w:ascii="Times New Roman" w:hAnsi="Times New Roman" w:eastAsia="Times New Roman" w:cs="Times New Roman"/>
          <w:sz w:val="44"/>
          <w:szCs w:val="44"/>
        </w:rPr>
      </w:pPr>
    </w:p>
    <w:p w:rsidR="007D04DD" w:rsidP="007D04DD" w:rsidRDefault="007D04DD" w14:paraId="00467C5A" w14:textId="77777777">
      <w:pPr>
        <w:tabs>
          <w:tab w:val="left" w:pos="1425"/>
        </w:tabs>
        <w:rPr>
          <w:rFonts w:ascii="Times New Roman" w:hAnsi="Times New Roman" w:eastAsia="Times New Roman" w:cs="Times New Roman"/>
          <w:sz w:val="44"/>
          <w:szCs w:val="44"/>
        </w:rPr>
      </w:pPr>
    </w:p>
    <w:p w:rsidR="007D04DD" w:rsidP="007D04DD" w:rsidRDefault="007D04DD" w14:paraId="1CB6C8DB" w14:textId="77777777">
      <w:pPr>
        <w:tabs>
          <w:tab w:val="left" w:pos="1425"/>
        </w:tabs>
        <w:rPr>
          <w:rFonts w:ascii="Times New Roman" w:hAnsi="Times New Roman" w:eastAsia="Times New Roman" w:cs="Times New Roman"/>
          <w:sz w:val="44"/>
          <w:szCs w:val="44"/>
        </w:rPr>
      </w:pPr>
    </w:p>
    <w:p w:rsidR="007D04DD" w:rsidP="007D04DD" w:rsidRDefault="007D04DD" w14:paraId="75B0B3B3" w14:textId="77777777">
      <w:pPr>
        <w:tabs>
          <w:tab w:val="left" w:pos="1425"/>
        </w:tabs>
        <w:rPr>
          <w:rFonts w:ascii="Times New Roman" w:hAnsi="Times New Roman" w:eastAsia="Times New Roman" w:cs="Times New Roman"/>
          <w:sz w:val="44"/>
          <w:szCs w:val="44"/>
        </w:rPr>
      </w:pPr>
    </w:p>
    <w:p w:rsidR="007D04DD" w:rsidP="007D04DD" w:rsidRDefault="007D04DD" w14:paraId="4A4D008F" w14:textId="77777777">
      <w:pPr>
        <w:tabs>
          <w:tab w:val="left" w:pos="1425"/>
        </w:tabs>
        <w:rPr>
          <w:rFonts w:ascii="Times New Roman" w:hAnsi="Times New Roman" w:eastAsia="Times New Roman" w:cs="Times New Roman"/>
          <w:sz w:val="44"/>
          <w:szCs w:val="44"/>
        </w:rPr>
      </w:pPr>
    </w:p>
    <w:p w:rsidR="007D04DD" w:rsidP="007D04DD" w:rsidRDefault="007D04DD" w14:paraId="3B369239" w14:textId="77777777">
      <w:pPr>
        <w:tabs>
          <w:tab w:val="left" w:pos="1425"/>
        </w:tabs>
        <w:rPr>
          <w:rFonts w:ascii="Times New Roman" w:hAnsi="Times New Roman" w:eastAsia="Times New Roman" w:cs="Times New Roman"/>
          <w:sz w:val="44"/>
          <w:szCs w:val="44"/>
        </w:rPr>
      </w:pPr>
    </w:p>
    <w:p w:rsidR="007D04DD" w:rsidP="007D04DD" w:rsidRDefault="007D04DD" w14:paraId="51064933" w14:textId="77777777">
      <w:pPr>
        <w:tabs>
          <w:tab w:val="left" w:pos="1425"/>
        </w:tabs>
        <w:rPr>
          <w:rFonts w:ascii="Times New Roman" w:hAnsi="Times New Roman" w:eastAsia="Times New Roman" w:cs="Times New Roman"/>
          <w:sz w:val="44"/>
          <w:szCs w:val="44"/>
        </w:rPr>
      </w:pPr>
    </w:p>
    <w:p w:rsidR="007D04DD" w:rsidP="007D04DD" w:rsidRDefault="007D04DD" w14:paraId="35B317B5" w14:textId="77777777">
      <w:pPr>
        <w:tabs>
          <w:tab w:val="left" w:pos="1425"/>
        </w:tabs>
        <w:rPr>
          <w:rFonts w:ascii="Times New Roman" w:hAnsi="Times New Roman" w:eastAsia="Times New Roman" w:cs="Times New Roman"/>
          <w:sz w:val="44"/>
          <w:szCs w:val="44"/>
        </w:rPr>
      </w:pPr>
    </w:p>
    <w:p w:rsidR="007D04DD" w:rsidP="007D04DD" w:rsidRDefault="007D04DD" w14:paraId="72AFD775" w14:textId="77777777">
      <w:pPr>
        <w:tabs>
          <w:tab w:val="left" w:pos="1425"/>
        </w:tabs>
        <w:rPr>
          <w:rFonts w:ascii="Times New Roman" w:hAnsi="Times New Roman" w:eastAsia="Times New Roman" w:cs="Times New Roman"/>
          <w:sz w:val="44"/>
          <w:szCs w:val="44"/>
        </w:rPr>
      </w:pPr>
    </w:p>
    <w:p w:rsidR="5708B70A" w:rsidP="5708B70A" w:rsidRDefault="5708B70A" w14:paraId="218DBAC3" w14:textId="5204191E">
      <w:pPr>
        <w:spacing w:line="547" w:lineRule="exact"/>
        <w:ind w:left="1132" w:right="4"/>
        <w:rPr>
          <w:rFonts w:ascii="Arial"/>
          <w:sz w:val="44"/>
          <w:szCs w:val="44"/>
        </w:rPr>
      </w:pPr>
    </w:p>
    <w:p w:rsidR="5708B70A" w:rsidP="5708B70A" w:rsidRDefault="5708B70A" w14:paraId="08C8B6CD" w14:textId="08363882">
      <w:pPr>
        <w:spacing w:line="547" w:lineRule="exact"/>
        <w:ind w:left="1132" w:right="4"/>
        <w:rPr>
          <w:rFonts w:ascii="Arial"/>
          <w:sz w:val="44"/>
          <w:szCs w:val="44"/>
        </w:rPr>
      </w:pPr>
    </w:p>
    <w:p w:rsidR="5708B70A" w:rsidP="5708B70A" w:rsidRDefault="5708B70A" w14:paraId="05D86407" w14:textId="335EC91C">
      <w:pPr>
        <w:spacing w:line="547" w:lineRule="exact"/>
        <w:ind w:left="1132" w:right="4"/>
        <w:rPr>
          <w:rFonts w:ascii="Arial"/>
          <w:sz w:val="44"/>
          <w:szCs w:val="44"/>
        </w:rPr>
      </w:pPr>
    </w:p>
    <w:p w:rsidR="5708B70A" w:rsidP="5708B70A" w:rsidRDefault="5708B70A" w14:paraId="7FAABECC" w14:textId="625993B4">
      <w:pPr>
        <w:spacing w:line="547" w:lineRule="exact"/>
        <w:ind w:left="1132" w:right="4"/>
        <w:rPr>
          <w:rFonts w:ascii="Arial"/>
          <w:sz w:val="44"/>
          <w:szCs w:val="44"/>
        </w:rPr>
      </w:pPr>
    </w:p>
    <w:p w:rsidR="5708B70A" w:rsidP="5708B70A" w:rsidRDefault="5708B70A" w14:paraId="4676CA81" w14:textId="20F5D2F7">
      <w:pPr>
        <w:spacing w:line="547" w:lineRule="exact"/>
        <w:ind w:left="1132" w:right="4"/>
        <w:rPr>
          <w:rFonts w:ascii="Arial"/>
          <w:sz w:val="44"/>
          <w:szCs w:val="44"/>
        </w:rPr>
      </w:pPr>
    </w:p>
    <w:p w:rsidR="5708B70A" w:rsidP="5708B70A" w:rsidRDefault="5708B70A" w14:paraId="1AC9C3BC" w14:textId="4322625D">
      <w:pPr>
        <w:spacing w:line="547" w:lineRule="exact"/>
        <w:ind w:left="1132" w:right="4"/>
        <w:rPr>
          <w:rFonts w:ascii="Arial"/>
          <w:sz w:val="44"/>
          <w:szCs w:val="44"/>
        </w:rPr>
      </w:pPr>
    </w:p>
    <w:p w:rsidR="5708B70A" w:rsidP="5708B70A" w:rsidRDefault="5708B70A" w14:paraId="131C761B" w14:textId="375CC174">
      <w:pPr>
        <w:spacing w:line="547" w:lineRule="exact"/>
        <w:ind w:left="1132" w:right="4"/>
        <w:rPr>
          <w:rFonts w:ascii="Arial"/>
          <w:sz w:val="44"/>
          <w:szCs w:val="44"/>
        </w:rPr>
      </w:pPr>
    </w:p>
    <w:p w:rsidR="5708B70A" w:rsidP="5708B70A" w:rsidRDefault="5708B70A" w14:paraId="37BF0726" w14:textId="26264BD3">
      <w:pPr>
        <w:spacing w:line="547" w:lineRule="exact"/>
        <w:ind w:left="1132" w:right="4"/>
        <w:rPr>
          <w:rFonts w:ascii="Arial"/>
          <w:sz w:val="44"/>
          <w:szCs w:val="44"/>
        </w:rPr>
      </w:pPr>
    </w:p>
    <w:p w:rsidRPr="005831B4" w:rsidR="007D04DD" w:rsidP="00DE2881" w:rsidRDefault="007D04DD" w14:paraId="7ACE0EE2" w14:textId="7B12585F">
      <w:pPr>
        <w:spacing w:line="547" w:lineRule="exact"/>
        <w:ind w:left="1132" w:right="4"/>
        <w:rPr>
          <w:rFonts w:ascii="Arial"/>
          <w:sz w:val="44"/>
          <w:szCs w:val="44"/>
        </w:rPr>
      </w:pPr>
      <w:r w:rsidRPr="005831B4">
        <w:rPr>
          <w:rFonts w:ascii="Arial"/>
          <w:sz w:val="44"/>
          <w:szCs w:val="44"/>
        </w:rPr>
        <w:t>Project proposal form</w:t>
      </w:r>
    </w:p>
    <w:p w:rsidRPr="00F1114F" w:rsidR="005C3030" w:rsidP="00F1114F" w:rsidRDefault="005831B4" w14:paraId="5BB441B9" w14:textId="7549EFE8">
      <w:pPr>
        <w:spacing w:line="547" w:lineRule="exact"/>
        <w:ind w:left="1132" w:right="4"/>
        <w:rPr>
          <w:rFonts w:ascii="Arial"/>
        </w:rPr>
      </w:pPr>
      <w:r w:rsidRPr="007E4F26">
        <w:rPr>
          <w:noProof/>
          <w:lang w:eastAsia="en-GB"/>
        </w:rPr>
        <mc:AlternateContent>
          <mc:Choice Requires="wpg">
            <w:drawing>
              <wp:anchor distT="0" distB="0" distL="114300" distR="114300" simplePos="0" relativeHeight="251658249" behindDoc="0" locked="0" layoutInCell="1" allowOverlap="1" wp14:anchorId="0C7B3D85" wp14:editId="5AD0A662">
                <wp:simplePos x="0" y="0"/>
                <wp:positionH relativeFrom="page">
                  <wp:align>right</wp:align>
                </wp:positionH>
                <wp:positionV relativeFrom="paragraph">
                  <wp:posOffset>17146</wp:posOffset>
                </wp:positionV>
                <wp:extent cx="10620375" cy="45719"/>
                <wp:effectExtent l="0" t="0" r="28575" b="12065"/>
                <wp:wrapNone/>
                <wp:docPr id="725895329"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0620375" cy="45719"/>
                          <a:chOff x="0" y="830"/>
                          <a:chExt cx="15732" cy="2"/>
                        </a:xfrm>
                      </wpg:grpSpPr>
                      <wps:wsp>
                        <wps:cNvPr id="725895330"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24040F10">
              <v:group id="Group 57" style="position:absolute;margin-left:785.05pt;margin-top:1.35pt;width:836.25pt;height:3.6pt;flip:y;z-index:251674624;mso-position-horizontal:right;mso-position-horizontal-relative:page" coordsize="15732,2" coordorigin=",830" o:spid="_x0000_s1026" w14:anchorId="1623F9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">
                  <v:path arrowok="t" o:connecttype="custom" o:connectlocs="0,0;15732,0" o:connectangles="0,0"/>
                </v:shape>
                <w10:wrap anchorx="page"/>
              </v:group>
            </w:pict>
          </mc:Fallback>
        </mc:AlternateContent>
      </w:r>
      <w:r w:rsidRPr="007E4F26" w:rsidR="00655FF1">
        <w:rPr>
          <w:rFonts w:ascii="Arial"/>
          <w:b/>
          <w:bCs/>
        </w:rPr>
        <w:t xml:space="preserve">Project title </w:t>
      </w:r>
      <w:proofErr w:type="gramStart"/>
      <w:r w:rsidR="005C3030">
        <w:rPr>
          <w:rFonts w:ascii="Arial"/>
        </w:rPr>
        <w:t>An</w:t>
      </w:r>
      <w:proofErr w:type="gramEnd"/>
      <w:r w:rsidR="005C3030">
        <w:rPr>
          <w:rFonts w:ascii="Arial"/>
        </w:rPr>
        <w:t xml:space="preserve"> attempt recreate Sega</w:t>
      </w:r>
      <w:r w:rsidR="005C3030">
        <w:rPr>
          <w:rFonts w:ascii="Arial"/>
        </w:rPr>
        <w:t>’</w:t>
      </w:r>
      <w:r w:rsidR="005C3030">
        <w:rPr>
          <w:rFonts w:ascii="Arial"/>
        </w:rPr>
        <w:t>s Dr Robotnik</w:t>
      </w:r>
      <w:r w:rsidR="005C3030">
        <w:rPr>
          <w:rFonts w:ascii="Arial"/>
        </w:rPr>
        <w:t>’</w:t>
      </w:r>
      <w:r w:rsidR="005C3030">
        <w:rPr>
          <w:rFonts w:ascii="Arial"/>
        </w:rPr>
        <w:t>s Mean Bean Machine</w:t>
      </w:r>
      <w:r w:rsidR="00F1114F">
        <w:rPr>
          <w:rFonts w:ascii="Arial"/>
        </w:rPr>
        <w:t xml:space="preserve"> on a modern platform</w:t>
      </w:r>
    </w:p>
    <w:p w:rsidRPr="007E4F26" w:rsidR="005D37A8" w:rsidP="00DE2881" w:rsidRDefault="005D37A8" w14:paraId="5EAB0601" w14:textId="4321CA10">
      <w:pPr>
        <w:spacing w:line="547" w:lineRule="exact"/>
        <w:ind w:left="1132" w:right="4"/>
        <w:rPr>
          <w:rFonts w:ascii="Arial"/>
          <w:b/>
          <w:bCs/>
        </w:rPr>
      </w:pPr>
      <w:r w:rsidRPr="007E4F26">
        <w:rPr>
          <w:rFonts w:ascii="Arial"/>
          <w:b/>
          <w:bCs/>
        </w:rPr>
        <w:t>Outline of project:</w:t>
      </w:r>
    </w:p>
    <w:tbl>
      <w:tblPr>
        <w:tblStyle w:val="TableGrid"/>
        <w:tblW w:w="0" w:type="auto"/>
        <w:tblInd w:w="1132" w:type="dxa"/>
        <w:tblLook w:val="04A0" w:firstRow="1" w:lastRow="0" w:firstColumn="1" w:lastColumn="0" w:noHBand="0" w:noVBand="1"/>
      </w:tblPr>
      <w:tblGrid>
        <w:gridCol w:w="14738"/>
      </w:tblGrid>
      <w:tr w:rsidRPr="007E4F26" w:rsidR="005D37A8" w:rsidTr="005D37A8" w14:paraId="034E278F" w14:textId="77777777">
        <w:tc>
          <w:tcPr>
            <w:tcW w:w="15870" w:type="dxa"/>
          </w:tcPr>
          <w:p w:rsidR="004262E4" w:rsidP="005D64BF" w:rsidRDefault="004262E4" w14:paraId="76A48661" w14:textId="77777777">
            <w:pPr>
              <w:rPr>
                <w:rFonts w:ascii="Arial"/>
                <w:b/>
                <w:bCs/>
              </w:rPr>
            </w:pPr>
          </w:p>
          <w:p w:rsidR="007A67B0" w:rsidP="005D64BF" w:rsidRDefault="00FB16C3" w14:paraId="1E5F8C1D" w14:textId="28BBC99A">
            <w:pPr>
              <w:rPr>
                <w:rFonts w:ascii="Arial"/>
              </w:rPr>
            </w:pPr>
            <w:r>
              <w:rPr>
                <w:rFonts w:ascii="Arial"/>
              </w:rPr>
              <w:t>Dr Robotnik</w:t>
            </w:r>
            <w:r>
              <w:rPr>
                <w:rFonts w:ascii="Arial"/>
              </w:rPr>
              <w:t>’</w:t>
            </w:r>
            <w:r>
              <w:rPr>
                <w:rFonts w:ascii="Arial"/>
              </w:rPr>
              <w:t>s Mean Bean Machine is a game for the Sega Genesis/Sega Mega Drive game console released in 1993 and acts as a</w:t>
            </w:r>
            <w:r w:rsidR="00E71F70">
              <w:rPr>
                <w:rFonts w:ascii="Arial"/>
              </w:rPr>
              <w:t>n</w:t>
            </w:r>
            <w:r>
              <w:rPr>
                <w:rFonts w:ascii="Arial"/>
              </w:rPr>
              <w:t xml:space="preserve"> </w:t>
            </w:r>
            <w:r w:rsidR="00333782">
              <w:rPr>
                <w:rFonts w:ascii="Arial"/>
              </w:rPr>
              <w:t xml:space="preserve">American port of the traditionally Japanese tile matching game </w:t>
            </w:r>
            <w:proofErr w:type="spellStart"/>
            <w:r w:rsidR="00333782">
              <w:rPr>
                <w:rFonts w:ascii="Arial"/>
              </w:rPr>
              <w:t>Puyo</w:t>
            </w:r>
            <w:proofErr w:type="spellEnd"/>
            <w:r w:rsidR="00333782">
              <w:rPr>
                <w:rFonts w:ascii="Arial"/>
              </w:rPr>
              <w:t xml:space="preserve"> </w:t>
            </w:r>
            <w:proofErr w:type="spellStart"/>
            <w:r w:rsidR="00333782">
              <w:rPr>
                <w:rFonts w:ascii="Arial"/>
              </w:rPr>
              <w:t>Puyo</w:t>
            </w:r>
            <w:proofErr w:type="spellEnd"/>
            <w:r w:rsidR="00333782">
              <w:rPr>
                <w:rFonts w:ascii="Arial"/>
              </w:rPr>
              <w:t xml:space="preserve">. </w:t>
            </w:r>
            <w:r w:rsidR="00866B09">
              <w:rPr>
                <w:rFonts w:ascii="Arial"/>
              </w:rPr>
              <w:t>It</w:t>
            </w:r>
            <w:r w:rsidR="00866B09">
              <w:rPr>
                <w:rFonts w:ascii="Arial"/>
              </w:rPr>
              <w:t>’</w:t>
            </w:r>
            <w:r w:rsidR="00866B09">
              <w:rPr>
                <w:rFonts w:ascii="Arial"/>
              </w:rPr>
              <w:t>s a game that I</w:t>
            </w:r>
            <w:r w:rsidR="00866B09">
              <w:rPr>
                <w:rFonts w:ascii="Arial"/>
              </w:rPr>
              <w:t>’</w:t>
            </w:r>
            <w:r w:rsidR="00866B09">
              <w:rPr>
                <w:rFonts w:ascii="Arial"/>
              </w:rPr>
              <w:t xml:space="preserve">ve played throughout my childhood, however it is currently only playable </w:t>
            </w:r>
            <w:proofErr w:type="gramStart"/>
            <w:r w:rsidR="00866B09">
              <w:rPr>
                <w:rFonts w:ascii="Arial"/>
              </w:rPr>
              <w:t>through the use of</w:t>
            </w:r>
            <w:proofErr w:type="gramEnd"/>
            <w:r w:rsidR="00866B09">
              <w:rPr>
                <w:rFonts w:ascii="Arial"/>
              </w:rPr>
              <w:t xml:space="preserve"> emulation and lacks many modern features and additions. The objective of this </w:t>
            </w:r>
            <w:r w:rsidR="002B4E46">
              <w:rPr>
                <w:rFonts w:ascii="Arial"/>
              </w:rPr>
              <w:t xml:space="preserve">project is to </w:t>
            </w:r>
            <w:r w:rsidR="00B36FB0">
              <w:rPr>
                <w:rFonts w:ascii="Arial"/>
              </w:rPr>
              <w:t xml:space="preserve">remake this game for PC using </w:t>
            </w:r>
            <w:proofErr w:type="spellStart"/>
            <w:r w:rsidR="00B36FB0">
              <w:rPr>
                <w:rFonts w:ascii="Arial"/>
              </w:rPr>
              <w:t>pygame</w:t>
            </w:r>
            <w:proofErr w:type="spellEnd"/>
            <w:r w:rsidR="00B36FB0">
              <w:rPr>
                <w:rFonts w:ascii="Arial"/>
              </w:rPr>
              <w:t>, staying faithful to the original while offering the user the choice of many additional quality of life features such as remappable controls, bug fixes</w:t>
            </w:r>
            <w:r w:rsidR="00E2597B">
              <w:rPr>
                <w:rFonts w:ascii="Arial"/>
              </w:rPr>
              <w:t xml:space="preserve">, </w:t>
            </w:r>
            <w:r w:rsidR="00B36FB0">
              <w:rPr>
                <w:rFonts w:ascii="Arial"/>
              </w:rPr>
              <w:t xml:space="preserve">performance </w:t>
            </w:r>
            <w:r w:rsidRPr="00C40A92" w:rsidR="00B36FB0">
              <w:rPr>
                <w:rFonts w:ascii="Arial"/>
              </w:rPr>
              <w:t>optimisations</w:t>
            </w:r>
            <w:r w:rsidR="00E2597B">
              <w:rPr>
                <w:rFonts w:ascii="Arial"/>
              </w:rPr>
              <w:t xml:space="preserve"> and storing of </w:t>
            </w:r>
            <w:r w:rsidR="00C0072F">
              <w:rPr>
                <w:rFonts w:ascii="Arial"/>
              </w:rPr>
              <w:t>replay data in files</w:t>
            </w:r>
            <w:r w:rsidR="00437E88">
              <w:rPr>
                <w:rFonts w:ascii="Arial"/>
              </w:rPr>
              <w:t>. Some challenges will include recreating the unique playstyles of the original AI within the game</w:t>
            </w:r>
            <w:r w:rsidR="0003257D">
              <w:rPr>
                <w:rFonts w:ascii="Arial"/>
              </w:rPr>
              <w:t xml:space="preserve"> and mimicking the original control system, while allowing the </w:t>
            </w:r>
            <w:r w:rsidR="004634E1">
              <w:rPr>
                <w:rFonts w:ascii="Arial"/>
              </w:rPr>
              <w:t xml:space="preserve">user to customise the handling of the game </w:t>
            </w:r>
            <w:r w:rsidR="00813D72">
              <w:rPr>
                <w:rFonts w:ascii="Arial"/>
              </w:rPr>
              <w:t xml:space="preserve">(changing values such as DAS, ARR and SDF, something not available in the original or any official </w:t>
            </w:r>
            <w:proofErr w:type="spellStart"/>
            <w:r w:rsidR="00813D72">
              <w:rPr>
                <w:rFonts w:ascii="Arial"/>
              </w:rPr>
              <w:t>Puyo</w:t>
            </w:r>
            <w:proofErr w:type="spellEnd"/>
            <w:r w:rsidR="00813D72">
              <w:rPr>
                <w:rFonts w:ascii="Arial"/>
              </w:rPr>
              <w:t xml:space="preserve"> </w:t>
            </w:r>
            <w:proofErr w:type="spellStart"/>
            <w:r w:rsidR="00813D72">
              <w:rPr>
                <w:rFonts w:ascii="Arial"/>
              </w:rPr>
              <w:t>Puyo</w:t>
            </w:r>
            <w:proofErr w:type="spellEnd"/>
            <w:r w:rsidR="00813D72">
              <w:rPr>
                <w:rFonts w:ascii="Arial"/>
              </w:rPr>
              <w:t xml:space="preserve"> release since). </w:t>
            </w:r>
          </w:p>
          <w:p w:rsidR="00637D9D" w:rsidP="005D64BF" w:rsidRDefault="00E55773" w14:paraId="3E85AB7B" w14:textId="69BA011A">
            <w:pPr>
              <w:rPr>
                <w:rFonts w:ascii="Arial"/>
              </w:rPr>
            </w:pPr>
            <w:r>
              <w:rPr>
                <w:rFonts w:ascii="Arial"/>
              </w:rPr>
              <w:t xml:space="preserve">The project meets complexity requirements for the top bands of marks. Algorithmic complexity can be found in many places, such as the optimisation of updating the board. </w:t>
            </w:r>
            <w:proofErr w:type="spellStart"/>
            <w:r>
              <w:rPr>
                <w:rFonts w:ascii="Arial"/>
              </w:rPr>
              <w:t>Puyo</w:t>
            </w:r>
            <w:proofErr w:type="spellEnd"/>
            <w:r>
              <w:rPr>
                <w:rFonts w:ascii="Arial"/>
              </w:rPr>
              <w:t xml:space="preserve"> </w:t>
            </w:r>
            <w:proofErr w:type="spellStart"/>
            <w:r>
              <w:rPr>
                <w:rFonts w:ascii="Arial"/>
              </w:rPr>
              <w:t>Puyo</w:t>
            </w:r>
            <w:proofErr w:type="spellEnd"/>
            <w:r>
              <w:rPr>
                <w:rFonts w:ascii="Arial"/>
              </w:rPr>
              <w:t xml:space="preserve"> works on a colour system: 4 or more beans of the same colour disappear, and all other beans then </w:t>
            </w:r>
            <w:proofErr w:type="gramStart"/>
            <w:r>
              <w:rPr>
                <w:rFonts w:ascii="Arial"/>
              </w:rPr>
              <w:t>fall down</w:t>
            </w:r>
            <w:proofErr w:type="gramEnd"/>
            <w:r>
              <w:rPr>
                <w:rFonts w:ascii="Arial"/>
              </w:rPr>
              <w:t xml:space="preserve">. It </w:t>
            </w:r>
            <w:proofErr w:type="gramStart"/>
            <w:r>
              <w:rPr>
                <w:rFonts w:ascii="Arial"/>
              </w:rPr>
              <w:t>will  be</w:t>
            </w:r>
            <w:proofErr w:type="gramEnd"/>
            <w:r>
              <w:rPr>
                <w:rFonts w:ascii="Arial"/>
              </w:rPr>
              <w:t xml:space="preserve"> challenging to implement this in an efficient way, without iterating over ever bean on the board. Furthermore, the implementation of computer players will require various algorithms to control their method of play and difficulty. The entire program will be object oriented, with a base </w:t>
            </w:r>
            <w:r>
              <w:rPr>
                <w:rFonts w:ascii="Arial"/>
              </w:rPr>
              <w:t>“</w:t>
            </w:r>
            <w:r>
              <w:rPr>
                <w:rFonts w:ascii="Arial"/>
              </w:rPr>
              <w:t>bean</w:t>
            </w:r>
            <w:r>
              <w:rPr>
                <w:rFonts w:ascii="Arial"/>
              </w:rPr>
              <w:t>”</w:t>
            </w:r>
            <w:r>
              <w:rPr>
                <w:rFonts w:ascii="Arial"/>
              </w:rPr>
              <w:t xml:space="preserve"> class and different types of beans (player placed beans, refugee/clear beans, etc.) inheriting from this class</w:t>
            </w:r>
            <w:r w:rsidR="00456691">
              <w:rPr>
                <w:rFonts w:ascii="Arial"/>
              </w:rPr>
              <w:t xml:space="preserve">, being created in real time as they are placed on the board. This is just one example of how the project will implement complex OOP. Complex SQL will be used to store </w:t>
            </w:r>
            <w:r w:rsidR="0065678F">
              <w:rPr>
                <w:rFonts w:ascii="Arial"/>
              </w:rPr>
              <w:t xml:space="preserve">user data, </w:t>
            </w:r>
            <w:proofErr w:type="spellStart"/>
            <w:r w:rsidR="0065678F">
              <w:rPr>
                <w:rFonts w:ascii="Arial"/>
              </w:rPr>
              <w:t>leaderboard</w:t>
            </w:r>
            <w:proofErr w:type="spellEnd"/>
            <w:r w:rsidR="0065678F">
              <w:rPr>
                <w:rFonts w:ascii="Arial"/>
              </w:rPr>
              <w:t xml:space="preserve"> and replay information in the base model, as well as information about replays and matches </w:t>
            </w:r>
            <w:r w:rsidR="00550435">
              <w:rPr>
                <w:rFonts w:ascii="Arial"/>
              </w:rPr>
              <w:t>if online play is implemented</w:t>
            </w:r>
            <w:r w:rsidR="00D1681B">
              <w:rPr>
                <w:rFonts w:ascii="Arial"/>
              </w:rPr>
              <w:t xml:space="preserve">; </w:t>
            </w:r>
            <w:proofErr w:type="gramStart"/>
            <w:r w:rsidR="00D1681B">
              <w:rPr>
                <w:rFonts w:ascii="Arial"/>
              </w:rPr>
              <w:t>of course</w:t>
            </w:r>
            <w:proofErr w:type="gramEnd"/>
            <w:r w:rsidR="00D1681B">
              <w:rPr>
                <w:rFonts w:ascii="Arial"/>
              </w:rPr>
              <w:t xml:space="preserve"> online </w:t>
            </w:r>
            <w:proofErr w:type="spellStart"/>
            <w:r w:rsidR="00D1681B">
              <w:rPr>
                <w:rFonts w:ascii="Arial"/>
              </w:rPr>
              <w:t>leaderboards</w:t>
            </w:r>
            <w:proofErr w:type="spellEnd"/>
            <w:r w:rsidR="00D1681B">
              <w:rPr>
                <w:rFonts w:ascii="Arial"/>
              </w:rPr>
              <w:t xml:space="preserve"> and online play will involve a</w:t>
            </w:r>
            <w:r w:rsidR="00114D1A">
              <w:rPr>
                <w:rFonts w:ascii="Arial"/>
              </w:rPr>
              <w:t xml:space="preserve"> client-server model.</w:t>
            </w:r>
            <w:r w:rsidR="00550435">
              <w:rPr>
                <w:rFonts w:ascii="Arial"/>
              </w:rPr>
              <w:t xml:space="preserve"> A custom file type shall be made to efficiently store replace, manually altering </w:t>
            </w:r>
            <w:r w:rsidR="00550435">
              <w:rPr>
                <w:rFonts w:ascii="Arial"/>
              </w:rPr>
              <w:lastRenderedPageBreak/>
              <w:t>bits to allow hours of gameplay in under a megabyte.</w:t>
            </w:r>
          </w:p>
          <w:p w:rsidR="00E331E6" w:rsidP="005D64BF" w:rsidRDefault="00E331E6" w14:paraId="316671A1" w14:textId="665FB45E">
            <w:pPr>
              <w:rPr>
                <w:rFonts w:ascii="Arial"/>
              </w:rPr>
            </w:pPr>
            <w:r>
              <w:rPr>
                <w:rFonts w:ascii="Arial"/>
              </w:rPr>
              <w:t>I believe a project like this has a lot of potential to expand given the time to do so. For example, a major feature</w:t>
            </w:r>
            <w:r w:rsidR="00961C01">
              <w:rPr>
                <w:rFonts w:ascii="Arial"/>
              </w:rPr>
              <w:t xml:space="preserve"> missing from the original is the ability to easily play with other people</w:t>
            </w:r>
            <w:r w:rsidR="00D66C97">
              <w:rPr>
                <w:rFonts w:ascii="Arial"/>
              </w:rPr>
              <w:t>: the nature of emulation makes this difficult.</w:t>
            </w:r>
            <w:r w:rsidR="00F61CE3">
              <w:rPr>
                <w:rFonts w:ascii="Arial"/>
              </w:rPr>
              <w:t xml:space="preserve"> </w:t>
            </w:r>
            <w:proofErr w:type="gramStart"/>
            <w:r w:rsidR="00F61CE3">
              <w:rPr>
                <w:rFonts w:ascii="Arial"/>
              </w:rPr>
              <w:t>Thus</w:t>
            </w:r>
            <w:proofErr w:type="gramEnd"/>
            <w:r w:rsidR="00F61CE3">
              <w:rPr>
                <w:rFonts w:ascii="Arial"/>
              </w:rPr>
              <w:t xml:space="preserve"> given the time I intend to create a fully functioning web server to host online multiplayer matches</w:t>
            </w:r>
            <w:r w:rsidR="00C0072F">
              <w:rPr>
                <w:rFonts w:ascii="Arial"/>
              </w:rPr>
              <w:t xml:space="preserve"> and an online </w:t>
            </w:r>
            <w:proofErr w:type="spellStart"/>
            <w:r w:rsidR="00C0072F">
              <w:rPr>
                <w:rFonts w:ascii="Arial"/>
              </w:rPr>
              <w:t>leaderboard</w:t>
            </w:r>
            <w:proofErr w:type="spellEnd"/>
            <w:r w:rsidR="00C0072F">
              <w:rPr>
                <w:rFonts w:ascii="Arial"/>
              </w:rPr>
              <w:t>/user data structure.</w:t>
            </w:r>
            <w:r w:rsidR="00E2597B">
              <w:rPr>
                <w:rFonts w:ascii="Arial"/>
              </w:rPr>
              <w:t xml:space="preserve"> Another potential expansion would be the inclusion of a </w:t>
            </w:r>
            <w:r w:rsidR="00E2597B">
              <w:rPr>
                <w:rFonts w:ascii="Arial"/>
              </w:rPr>
              <w:t>“</w:t>
            </w:r>
            <w:r w:rsidR="00E2597B">
              <w:rPr>
                <w:rFonts w:ascii="Arial"/>
              </w:rPr>
              <w:t>perfect</w:t>
            </w:r>
            <w:r w:rsidR="00E2597B">
              <w:rPr>
                <w:rFonts w:ascii="Arial"/>
              </w:rPr>
              <w:t>”</w:t>
            </w:r>
            <w:r w:rsidR="00E2597B">
              <w:rPr>
                <w:rFonts w:ascii="Arial"/>
              </w:rPr>
              <w:t xml:space="preserve"> bot: either done using </w:t>
            </w:r>
            <w:r w:rsidR="00C0072F">
              <w:rPr>
                <w:rFonts w:ascii="Arial"/>
              </w:rPr>
              <w:t xml:space="preserve">some kind of minmax algorithm, or if </w:t>
            </w:r>
            <w:proofErr w:type="gramStart"/>
            <w:r w:rsidR="00C0072F">
              <w:rPr>
                <w:rFonts w:ascii="Arial"/>
              </w:rPr>
              <w:t>necessary</w:t>
            </w:r>
            <w:proofErr w:type="gramEnd"/>
            <w:r w:rsidR="00C0072F">
              <w:rPr>
                <w:rFonts w:ascii="Arial"/>
              </w:rPr>
              <w:t xml:space="preserve"> the training of a </w:t>
            </w:r>
            <w:proofErr w:type="spellStart"/>
            <w:r w:rsidR="00D1681B">
              <w:rPr>
                <w:rFonts w:ascii="Arial"/>
              </w:rPr>
              <w:t>T</w:t>
            </w:r>
            <w:r w:rsidR="00C0072F">
              <w:rPr>
                <w:rFonts w:ascii="Arial"/>
              </w:rPr>
              <w:t>ensorflow</w:t>
            </w:r>
            <w:proofErr w:type="spellEnd"/>
            <w:r w:rsidR="00C0072F">
              <w:rPr>
                <w:rFonts w:ascii="Arial"/>
              </w:rPr>
              <w:t xml:space="preserve"> </w:t>
            </w:r>
            <w:r w:rsidR="00E15F0B">
              <w:rPr>
                <w:rFonts w:ascii="Arial"/>
              </w:rPr>
              <w:t xml:space="preserve">AI </w:t>
            </w:r>
            <w:r w:rsidR="00C0072F">
              <w:rPr>
                <w:rFonts w:ascii="Arial"/>
              </w:rPr>
              <w:t>model</w:t>
            </w:r>
            <w:r w:rsidR="00E15F0B">
              <w:rPr>
                <w:rFonts w:ascii="Arial"/>
              </w:rPr>
              <w:t>.</w:t>
            </w:r>
          </w:p>
          <w:p w:rsidRPr="004634E1" w:rsidR="00DB0FE1" w:rsidP="005D64BF" w:rsidRDefault="00DB0FE1" w14:paraId="00975EB5" w14:textId="0A3E56DE">
            <w:pPr>
              <w:rPr>
                <w:rFonts w:ascii="Arial"/>
              </w:rPr>
            </w:pPr>
            <w:r>
              <w:rPr>
                <w:rFonts w:ascii="Arial"/>
              </w:rPr>
              <w:t>In conclusion DRBMB 1993 is a game that I am passionate about and would like to port and upgrade for players in the 21</w:t>
            </w:r>
            <w:r w:rsidRPr="00DB0FE1">
              <w:rPr>
                <w:rFonts w:ascii="Arial"/>
                <w:vertAlign w:val="superscript"/>
              </w:rPr>
              <w:t>st</w:t>
            </w:r>
            <w:r>
              <w:rPr>
                <w:rFonts w:ascii="Arial"/>
              </w:rPr>
              <w:t xml:space="preserve"> century to enjoy, together.</w:t>
            </w:r>
          </w:p>
          <w:p w:rsidRPr="007E4F26" w:rsidR="007A67B0" w:rsidP="004262E4" w:rsidRDefault="007A67B0" w14:paraId="7D6769AE" w14:textId="20C41B7F">
            <w:pPr>
              <w:rPr>
                <w:rFonts w:ascii="Arial"/>
                <w:b/>
                <w:bCs/>
              </w:rPr>
            </w:pPr>
          </w:p>
        </w:tc>
      </w:tr>
    </w:tbl>
    <w:p w:rsidRPr="00DB0FE1" w:rsidR="00655FF1" w:rsidP="00DE2881" w:rsidRDefault="00655FF1" w14:paraId="0E7B9343" w14:textId="7EF54B3A">
      <w:pPr>
        <w:spacing w:line="547" w:lineRule="exact"/>
        <w:ind w:left="1132" w:right="4"/>
        <w:rPr>
          <w:rFonts w:ascii="Arial"/>
        </w:rPr>
      </w:pPr>
      <w:r w:rsidRPr="007E4F26">
        <w:rPr>
          <w:rFonts w:ascii="Arial"/>
          <w:b/>
          <w:bCs/>
        </w:rPr>
        <w:lastRenderedPageBreak/>
        <w:t xml:space="preserve"> </w:t>
      </w:r>
      <w:r w:rsidRPr="007E4F26" w:rsidR="00BB133B">
        <w:rPr>
          <w:rFonts w:ascii="Arial"/>
          <w:b/>
          <w:bCs/>
        </w:rPr>
        <w:t>Proposed third party</w:t>
      </w:r>
      <w:r w:rsidR="00DB0FE1">
        <w:rPr>
          <w:rFonts w:ascii="Arial"/>
          <w:b/>
          <w:bCs/>
        </w:rPr>
        <w:t xml:space="preserve">: </w:t>
      </w:r>
      <w:r w:rsidR="00A23545">
        <w:rPr>
          <w:rFonts w:ascii="Arial"/>
        </w:rPr>
        <w:t>“</w:t>
      </w:r>
      <w:proofErr w:type="spellStart"/>
      <w:r w:rsidR="00A23545">
        <w:rPr>
          <w:rFonts w:ascii="Arial"/>
        </w:rPr>
        <w:t>Puyo</w:t>
      </w:r>
      <w:proofErr w:type="spellEnd"/>
      <w:r w:rsidR="00A23545">
        <w:rPr>
          <w:rFonts w:ascii="Arial"/>
        </w:rPr>
        <w:t xml:space="preserve"> </w:t>
      </w:r>
      <w:proofErr w:type="spellStart"/>
      <w:r w:rsidR="00A23545">
        <w:rPr>
          <w:rFonts w:ascii="Arial"/>
        </w:rPr>
        <w:t>Speedrun</w:t>
      </w:r>
      <w:proofErr w:type="spellEnd"/>
      <w:r w:rsidR="00A23545">
        <w:rPr>
          <w:rFonts w:ascii="Arial"/>
        </w:rPr>
        <w:t>”</w:t>
      </w:r>
      <w:r w:rsidR="00A23545">
        <w:rPr>
          <w:rFonts w:ascii="Arial"/>
        </w:rPr>
        <w:t xml:space="preserve"> and </w:t>
      </w:r>
      <w:r w:rsidR="00A23545">
        <w:rPr>
          <w:rFonts w:ascii="Arial"/>
        </w:rPr>
        <w:t>“</w:t>
      </w:r>
      <w:r w:rsidR="00A23545">
        <w:rPr>
          <w:rFonts w:ascii="Arial"/>
        </w:rPr>
        <w:t xml:space="preserve">English </w:t>
      </w:r>
      <w:proofErr w:type="spellStart"/>
      <w:r w:rsidR="00A23545">
        <w:rPr>
          <w:rFonts w:ascii="Arial"/>
        </w:rPr>
        <w:t>Puyo</w:t>
      </w:r>
      <w:proofErr w:type="spellEnd"/>
      <w:r w:rsidR="00A23545">
        <w:rPr>
          <w:rFonts w:ascii="Arial"/>
        </w:rPr>
        <w:t xml:space="preserve"> </w:t>
      </w:r>
      <w:proofErr w:type="spellStart"/>
      <w:r w:rsidR="00A23545">
        <w:rPr>
          <w:rFonts w:ascii="Arial"/>
        </w:rPr>
        <w:t>Puyo</w:t>
      </w:r>
      <w:proofErr w:type="spellEnd"/>
      <w:r w:rsidR="00A23545">
        <w:rPr>
          <w:rFonts w:ascii="Arial"/>
        </w:rPr>
        <w:t xml:space="preserve"> Community</w:t>
      </w:r>
      <w:r w:rsidR="00A23545">
        <w:rPr>
          <w:rFonts w:ascii="Arial"/>
        </w:rPr>
        <w:t>”</w:t>
      </w:r>
      <w:r w:rsidR="00A23545">
        <w:rPr>
          <w:rFonts w:ascii="Arial"/>
        </w:rPr>
        <w:t xml:space="preserve"> discord servers</w:t>
      </w:r>
    </w:p>
    <w:p w:rsidRPr="007E4F26" w:rsidR="00BB133B" w:rsidP="00DE2881" w:rsidRDefault="00691ABF" w14:paraId="2A87A133" w14:textId="167B757C">
      <w:pPr>
        <w:spacing w:line="547" w:lineRule="exact"/>
        <w:ind w:right="4"/>
        <w:rPr>
          <w:rFonts w:ascii="Arial"/>
          <w:b/>
          <w:bCs/>
          <w:color w:val="000000" w:themeColor="text1"/>
        </w:rPr>
      </w:pPr>
      <w:r w:rsidRPr="007E4F26">
        <w:rPr>
          <w:rFonts w:ascii="Arial"/>
          <w:b/>
          <w:bCs/>
          <w:color w:val="000000" w:themeColor="text1"/>
        </w:rPr>
        <w:t xml:space="preserve">               </w:t>
      </w:r>
      <w:r w:rsidRPr="007E4F26" w:rsidR="009917AA">
        <w:rPr>
          <w:rFonts w:ascii="Arial"/>
          <w:b/>
          <w:bCs/>
          <w:color w:val="000000" w:themeColor="text1"/>
        </w:rPr>
        <w:t xml:space="preserve">   </w:t>
      </w:r>
      <w:r w:rsidRPr="007E4F26" w:rsidR="00A40664">
        <w:rPr>
          <w:rFonts w:ascii="Arial"/>
          <w:b/>
          <w:bCs/>
          <w:color w:val="000000" w:themeColor="text1"/>
        </w:rPr>
        <w:t>Q</w:t>
      </w:r>
      <w:r w:rsidRPr="007E4F26" w:rsidR="009917AA">
        <w:rPr>
          <w:rFonts w:ascii="Arial"/>
          <w:b/>
          <w:bCs/>
          <w:color w:val="000000" w:themeColor="text1"/>
        </w:rPr>
        <w:t>ualifications for role:</w:t>
      </w:r>
    </w:p>
    <w:tbl>
      <w:tblPr>
        <w:tblStyle w:val="TableGrid"/>
        <w:tblW w:w="0" w:type="auto"/>
        <w:tblInd w:w="1132" w:type="dxa"/>
        <w:tblLook w:val="04A0" w:firstRow="1" w:lastRow="0" w:firstColumn="1" w:lastColumn="0" w:noHBand="0" w:noVBand="1"/>
      </w:tblPr>
      <w:tblGrid>
        <w:gridCol w:w="14738"/>
      </w:tblGrid>
      <w:tr w:rsidRPr="007E4F26" w:rsidR="00BB133B" w:rsidTr="00BB133B" w14:paraId="708C4858" w14:textId="77777777">
        <w:tc>
          <w:tcPr>
            <w:tcW w:w="15870" w:type="dxa"/>
          </w:tcPr>
          <w:p w:rsidRPr="00190555" w:rsidR="007A67B0" w:rsidP="00FB73CB" w:rsidRDefault="00B05407" w14:paraId="434CB36E" w14:textId="43E598DC">
            <w:pPr>
              <w:spacing w:line="276" w:lineRule="auto"/>
              <w:ind w:right="4"/>
              <w:rPr>
                <w:rFonts w:ascii="Arial" w:hAnsi="Arial" w:eastAsia="Arial" w:cs="Arial"/>
              </w:rPr>
            </w:pPr>
            <w:r>
              <w:rPr>
                <w:rFonts w:ascii="Arial" w:hAnsi="Arial" w:eastAsia="Arial" w:cs="Arial"/>
              </w:rPr>
              <w:t xml:space="preserve">The public discord servers listed above contain thousands of players that are as passionate about </w:t>
            </w:r>
            <w:proofErr w:type="spellStart"/>
            <w:r>
              <w:rPr>
                <w:rFonts w:ascii="Arial" w:hAnsi="Arial" w:eastAsia="Arial" w:cs="Arial"/>
              </w:rPr>
              <w:t>Puyo</w:t>
            </w:r>
            <w:proofErr w:type="spellEnd"/>
            <w:r>
              <w:rPr>
                <w:rFonts w:ascii="Arial" w:hAnsi="Arial" w:eastAsia="Arial" w:cs="Arial"/>
              </w:rPr>
              <w:t xml:space="preserve"> </w:t>
            </w:r>
            <w:proofErr w:type="spellStart"/>
            <w:r>
              <w:rPr>
                <w:rFonts w:ascii="Arial" w:hAnsi="Arial" w:eastAsia="Arial" w:cs="Arial"/>
              </w:rPr>
              <w:t>Puyo</w:t>
            </w:r>
            <w:proofErr w:type="spellEnd"/>
            <w:r>
              <w:rPr>
                <w:rFonts w:ascii="Arial" w:hAnsi="Arial" w:eastAsia="Arial" w:cs="Arial"/>
              </w:rPr>
              <w:t xml:space="preserve"> as I am, and many players have many years of experience with the game. </w:t>
            </w:r>
            <w:r w:rsidR="00467273">
              <w:rPr>
                <w:rFonts w:ascii="Arial" w:hAnsi="Arial" w:eastAsia="Arial" w:cs="Arial"/>
              </w:rPr>
              <w:t>This user base will allow me to interview players regarding what features they would like in such as game as well as providing me with a large user base to test the project. If they like it, it gives the project purpose as a game that people can enjoy.</w:t>
            </w:r>
          </w:p>
        </w:tc>
      </w:tr>
    </w:tbl>
    <w:p w:rsidRPr="007E4F26" w:rsidR="00BB133B" w:rsidP="00DE2881" w:rsidRDefault="009917AA" w14:paraId="1FA3DA07" w14:textId="60958846">
      <w:pPr>
        <w:spacing w:line="547" w:lineRule="exact"/>
        <w:ind w:left="1132" w:right="4"/>
        <w:rPr>
          <w:rFonts w:ascii="Arial" w:hAnsi="Arial" w:eastAsia="Arial" w:cs="Arial"/>
          <w:b/>
          <w:bCs/>
        </w:rPr>
      </w:pPr>
      <w:r w:rsidRPr="007E4F26">
        <w:rPr>
          <w:rFonts w:ascii="Arial" w:hAnsi="Arial" w:eastAsia="Arial" w:cs="Arial"/>
          <w:b/>
          <w:bCs/>
        </w:rPr>
        <w:t>What table A (at end of document) skills will you be using?</w:t>
      </w:r>
    </w:p>
    <w:tbl>
      <w:tblPr>
        <w:tblStyle w:val="TableGrid"/>
        <w:tblW w:w="0" w:type="auto"/>
        <w:tblInd w:w="1132" w:type="dxa"/>
        <w:tblLook w:val="04A0" w:firstRow="1" w:lastRow="0" w:firstColumn="1" w:lastColumn="0" w:noHBand="0" w:noVBand="1"/>
      </w:tblPr>
      <w:tblGrid>
        <w:gridCol w:w="14738"/>
      </w:tblGrid>
      <w:tr w:rsidRPr="00132820" w:rsidR="009917AA" w:rsidTr="009917AA" w14:paraId="55BE0FB6" w14:textId="77777777">
        <w:tc>
          <w:tcPr>
            <w:tcW w:w="15870" w:type="dxa"/>
          </w:tcPr>
          <w:p w:rsidR="009917AA" w:rsidP="00FB73CB" w:rsidRDefault="00A9519F" w14:paraId="1CD41053" w14:textId="77777777">
            <w:pPr>
              <w:spacing w:line="276" w:lineRule="auto"/>
              <w:ind w:right="4"/>
              <w:rPr>
                <w:rFonts w:ascii="Arial" w:hAnsi="Arial" w:eastAsia="Arial" w:cs="Arial"/>
              </w:rPr>
            </w:pPr>
            <w:r>
              <w:rPr>
                <w:rFonts w:ascii="Arial" w:hAnsi="Arial" w:eastAsia="Arial" w:cs="Arial"/>
              </w:rPr>
              <w:t>Complex data model – Multiple linked SQL tables will be used to store user data and information about games such as re</w:t>
            </w:r>
            <w:r w:rsidR="005B7E27">
              <w:rPr>
                <w:rFonts w:ascii="Arial" w:hAnsi="Arial" w:eastAsia="Arial" w:cs="Arial"/>
              </w:rPr>
              <w:t xml:space="preserve">play metadata </w:t>
            </w:r>
            <w:proofErr w:type="gramStart"/>
            <w:r w:rsidR="005B7E27">
              <w:rPr>
                <w:rFonts w:ascii="Arial" w:hAnsi="Arial" w:eastAsia="Arial" w:cs="Arial"/>
              </w:rPr>
              <w:t>in order to</w:t>
            </w:r>
            <w:proofErr w:type="gramEnd"/>
            <w:r w:rsidR="005B7E27">
              <w:rPr>
                <w:rFonts w:ascii="Arial" w:hAnsi="Arial" w:eastAsia="Arial" w:cs="Arial"/>
              </w:rPr>
              <w:t xml:space="preserve"> create a fast and efficient </w:t>
            </w:r>
            <w:proofErr w:type="spellStart"/>
            <w:r w:rsidR="005B7E27">
              <w:rPr>
                <w:rFonts w:ascii="Arial" w:hAnsi="Arial" w:eastAsia="Arial" w:cs="Arial"/>
              </w:rPr>
              <w:t>leaderboard</w:t>
            </w:r>
            <w:proofErr w:type="spellEnd"/>
            <w:r w:rsidR="005B7E27">
              <w:rPr>
                <w:rFonts w:ascii="Arial" w:hAnsi="Arial" w:eastAsia="Arial" w:cs="Arial"/>
              </w:rPr>
              <w:t xml:space="preserve"> system for things like time and scores, as well as </w:t>
            </w:r>
            <w:r w:rsidR="00AC62DA">
              <w:rPr>
                <w:rFonts w:ascii="Arial" w:hAnsi="Arial" w:eastAsia="Arial" w:cs="Arial"/>
              </w:rPr>
              <w:t xml:space="preserve">the hope of using said user data to </w:t>
            </w:r>
            <w:r w:rsidR="00FB73CB">
              <w:rPr>
                <w:rFonts w:ascii="Arial" w:hAnsi="Arial" w:eastAsia="Arial" w:cs="Arial"/>
              </w:rPr>
              <w:t>implement an online play system.</w:t>
            </w:r>
          </w:p>
          <w:p w:rsidR="00FB73CB" w:rsidP="00FB73CB" w:rsidRDefault="00AF4F7D" w14:paraId="3918A222" w14:textId="77777777">
            <w:pPr>
              <w:spacing w:line="276" w:lineRule="auto"/>
              <w:ind w:right="4"/>
              <w:rPr>
                <w:rFonts w:ascii="Arial" w:hAnsi="Arial" w:eastAsia="Arial" w:cs="Arial"/>
              </w:rPr>
            </w:pPr>
            <w:r>
              <w:rPr>
                <w:rFonts w:ascii="Arial" w:hAnsi="Arial" w:eastAsia="Arial" w:cs="Arial"/>
              </w:rPr>
              <w:t>Many complex algorithms are scattered throughout</w:t>
            </w:r>
            <w:r w:rsidR="006B61F5">
              <w:rPr>
                <w:rFonts w:ascii="Arial" w:hAnsi="Arial" w:eastAsia="Arial" w:cs="Arial"/>
              </w:rPr>
              <w:t>. Algorithms involving an optimal way to detect groups of identical objects and update graphics on screen without unnecessary iteration</w:t>
            </w:r>
            <w:r w:rsidR="00582324">
              <w:rPr>
                <w:rFonts w:ascii="Arial" w:hAnsi="Arial" w:eastAsia="Arial" w:cs="Arial"/>
              </w:rPr>
              <w:t>, unique algorithms to match the playstyle of each CPU</w:t>
            </w:r>
            <w:r w:rsidR="00667EF3">
              <w:rPr>
                <w:rFonts w:ascii="Arial" w:hAnsi="Arial" w:eastAsia="Arial" w:cs="Arial"/>
              </w:rPr>
              <w:t xml:space="preserve">, </w:t>
            </w:r>
            <w:r w:rsidR="0071497A">
              <w:rPr>
                <w:rFonts w:ascii="Arial" w:hAnsi="Arial" w:eastAsia="Arial" w:cs="Arial"/>
              </w:rPr>
              <w:t>compression algorithms for creating custom replay files that take advantage of individual bits, the list goes on.</w:t>
            </w:r>
          </w:p>
          <w:p w:rsidR="0071497A" w:rsidP="00FB73CB" w:rsidRDefault="001E616A" w14:paraId="44D904FF" w14:textId="77777777">
            <w:pPr>
              <w:spacing w:line="276" w:lineRule="auto"/>
              <w:ind w:right="4"/>
              <w:rPr>
                <w:rFonts w:ascii="Arial" w:hAnsi="Arial" w:eastAsia="Arial" w:cs="Arial"/>
              </w:rPr>
            </w:pPr>
            <w:r>
              <w:rPr>
                <w:rFonts w:ascii="Arial" w:hAnsi="Arial" w:eastAsia="Arial" w:cs="Arial"/>
              </w:rPr>
              <w:t>Complex OOP model for general running of the game, dynamically generated objects representing the beans the player sees on screen, inheritance from a base bean class to represent different types of beans</w:t>
            </w:r>
            <w:r w:rsidR="00B504F9">
              <w:rPr>
                <w:rFonts w:ascii="Arial" w:hAnsi="Arial" w:eastAsia="Arial" w:cs="Arial"/>
              </w:rPr>
              <w:t>, classes for things like buttons</w:t>
            </w:r>
            <w:r w:rsidR="00C048F5">
              <w:rPr>
                <w:rFonts w:ascii="Arial" w:hAnsi="Arial" w:eastAsia="Arial" w:cs="Arial"/>
              </w:rPr>
              <w:t xml:space="preserve">, </w:t>
            </w:r>
            <w:r w:rsidR="00AB4A48">
              <w:rPr>
                <w:rFonts w:ascii="Arial" w:hAnsi="Arial" w:eastAsia="Arial" w:cs="Arial"/>
              </w:rPr>
              <w:t>classes owning other classes such as a “grid” class containing all the beans for easy rendering.</w:t>
            </w:r>
          </w:p>
          <w:p w:rsidRPr="00132820" w:rsidR="00AB4A48" w:rsidP="00FB73CB" w:rsidRDefault="00AB4A48" w14:paraId="784DA4F4" w14:textId="261488AF">
            <w:pPr>
              <w:spacing w:line="276" w:lineRule="auto"/>
              <w:ind w:right="4"/>
              <w:rPr>
                <w:rFonts w:ascii="Arial" w:hAnsi="Arial" w:eastAsia="Arial" w:cs="Arial"/>
              </w:rPr>
            </w:pPr>
            <w:r w:rsidRPr="00132820">
              <w:rPr>
                <w:rFonts w:ascii="Arial" w:hAnsi="Arial" w:eastAsia="Arial" w:cs="Arial"/>
              </w:rPr>
              <w:t xml:space="preserve">Client/server model </w:t>
            </w:r>
            <w:r w:rsidRPr="00132820" w:rsidR="00132820">
              <w:rPr>
                <w:rFonts w:ascii="Arial" w:hAnsi="Arial" w:eastAsia="Arial" w:cs="Arial"/>
              </w:rPr>
              <w:t>–</w:t>
            </w:r>
            <w:r w:rsidRPr="00132820">
              <w:rPr>
                <w:rFonts w:ascii="Arial" w:hAnsi="Arial" w:eastAsia="Arial" w:cs="Arial"/>
              </w:rPr>
              <w:t xml:space="preserve"> </w:t>
            </w:r>
            <w:r w:rsidRPr="00132820" w:rsidR="00132820">
              <w:rPr>
                <w:rFonts w:ascii="Arial" w:hAnsi="Arial" w:eastAsia="Arial" w:cs="Arial"/>
              </w:rPr>
              <w:t>base project will</w:t>
            </w:r>
            <w:r w:rsidR="00132820">
              <w:rPr>
                <w:rFonts w:ascii="Arial" w:hAnsi="Arial" w:eastAsia="Arial" w:cs="Arial"/>
              </w:rPr>
              <w:t xml:space="preserve"> include basic requests to web server for </w:t>
            </w:r>
            <w:proofErr w:type="spellStart"/>
            <w:r w:rsidR="00132820">
              <w:rPr>
                <w:rFonts w:ascii="Arial" w:hAnsi="Arial" w:eastAsia="Arial" w:cs="Arial"/>
              </w:rPr>
              <w:t>leaderboard</w:t>
            </w:r>
            <w:proofErr w:type="spellEnd"/>
            <w:r w:rsidR="00132820">
              <w:rPr>
                <w:rFonts w:ascii="Arial" w:hAnsi="Arial" w:eastAsia="Arial" w:cs="Arial"/>
              </w:rPr>
              <w:t xml:space="preserve"> and replay storage. Extension goal will include web sockets to allow real-time gameplay to be streamed for online matches.</w:t>
            </w:r>
          </w:p>
        </w:tc>
      </w:tr>
    </w:tbl>
    <w:p w:rsidRPr="007E4F26" w:rsidR="005831B4" w:rsidP="00392429" w:rsidRDefault="005B43DC" w14:paraId="7DA5D2EB" w14:textId="424701CA">
      <w:pPr>
        <w:spacing w:line="276" w:lineRule="auto"/>
        <w:ind w:left="1132" w:right="4"/>
        <w:rPr>
          <w:rFonts w:ascii="Arial" w:hAnsi="Arial" w:eastAsia="Arial" w:cs="Arial"/>
          <w:b/>
          <w:bCs/>
        </w:rPr>
      </w:pPr>
      <w:r w:rsidRPr="007E4F26">
        <w:rPr>
          <w:rFonts w:ascii="Arial" w:hAnsi="Arial" w:eastAsia="Arial" w:cs="Arial"/>
          <w:b/>
          <w:bCs/>
        </w:rPr>
        <w:t xml:space="preserve">What are the </w:t>
      </w:r>
      <w:r w:rsidRPr="007E4F26" w:rsidR="005831B4">
        <w:rPr>
          <w:rFonts w:ascii="Arial" w:hAnsi="Arial" w:eastAsia="Arial" w:cs="Arial"/>
          <w:b/>
          <w:bCs/>
        </w:rPr>
        <w:t>specific questions you will address in your initial research?</w:t>
      </w:r>
    </w:p>
    <w:tbl>
      <w:tblPr>
        <w:tblStyle w:val="TableGrid"/>
        <w:tblW w:w="0" w:type="auto"/>
        <w:tblInd w:w="1132" w:type="dxa"/>
        <w:tblLook w:val="04A0" w:firstRow="1" w:lastRow="0" w:firstColumn="1" w:lastColumn="0" w:noHBand="0" w:noVBand="1"/>
      </w:tblPr>
      <w:tblGrid>
        <w:gridCol w:w="14738"/>
      </w:tblGrid>
      <w:tr w:rsidRPr="007E4F26" w:rsidR="005831B4" w:rsidTr="005831B4" w14:paraId="6971CB73" w14:textId="77777777">
        <w:tc>
          <w:tcPr>
            <w:tcW w:w="15870" w:type="dxa"/>
          </w:tcPr>
          <w:p w:rsidR="000673FF" w:rsidP="00392429" w:rsidRDefault="00DA5AFA" w14:paraId="5E7A4154" w14:textId="77777777">
            <w:pPr>
              <w:spacing w:line="276" w:lineRule="auto"/>
              <w:ind w:right="4"/>
              <w:rPr>
                <w:rFonts w:ascii="Arial" w:hAnsi="Arial" w:eastAsia="Arial" w:cs="Arial"/>
              </w:rPr>
            </w:pPr>
            <w:r>
              <w:rPr>
                <w:rFonts w:ascii="Arial" w:hAnsi="Arial" w:eastAsia="Arial" w:cs="Arial"/>
              </w:rPr>
              <w:t xml:space="preserve">Will sprites be </w:t>
            </w:r>
            <w:r w:rsidR="00D00EE5">
              <w:rPr>
                <w:rFonts w:ascii="Arial" w:hAnsi="Arial" w:eastAsia="Arial" w:cs="Arial"/>
              </w:rPr>
              <w:t>represent</w:t>
            </w:r>
            <w:r>
              <w:rPr>
                <w:rFonts w:ascii="Arial" w:hAnsi="Arial" w:eastAsia="Arial" w:cs="Arial"/>
              </w:rPr>
              <w:t>ed as</w:t>
            </w:r>
            <w:r w:rsidR="00D00EE5">
              <w:rPr>
                <w:rFonts w:ascii="Arial" w:hAnsi="Arial" w:eastAsia="Arial" w:cs="Arial"/>
              </w:rPr>
              <w:t xml:space="preserve"> vector </w:t>
            </w:r>
            <w:r w:rsidR="00146B5A">
              <w:rPr>
                <w:rFonts w:ascii="Arial" w:hAnsi="Arial" w:eastAsia="Arial" w:cs="Arial"/>
              </w:rPr>
              <w:t>graphics or traditional image files?</w:t>
            </w:r>
          </w:p>
          <w:p w:rsidR="00591591" w:rsidP="00392429" w:rsidRDefault="00DB1B1F" w14:paraId="715E4D85" w14:textId="77777777">
            <w:pPr>
              <w:spacing w:line="276" w:lineRule="auto"/>
              <w:ind w:right="4"/>
              <w:rPr>
                <w:rFonts w:ascii="Arial" w:hAnsi="Arial" w:eastAsia="Arial" w:cs="Arial"/>
              </w:rPr>
            </w:pPr>
            <w:r>
              <w:rPr>
                <w:rFonts w:ascii="Arial" w:hAnsi="Arial" w:eastAsia="Arial" w:cs="Arial"/>
              </w:rPr>
              <w:t>How often does the grid need to be checked for matching groups, where needs to be checked?</w:t>
            </w:r>
            <w:r>
              <w:rPr>
                <w:rFonts w:ascii="Arial" w:hAnsi="Arial" w:eastAsia="Arial" w:cs="Arial"/>
              </w:rPr>
              <w:br/>
            </w:r>
            <w:r w:rsidR="00591591">
              <w:rPr>
                <w:rFonts w:ascii="Arial" w:hAnsi="Arial" w:eastAsia="Arial" w:cs="Arial"/>
              </w:rPr>
              <w:t>How will the game treat different kinds of matches (computer, local multiplayer, arcade, etc.)?</w:t>
            </w:r>
          </w:p>
          <w:p w:rsidR="00591591" w:rsidP="00392429" w:rsidRDefault="00357A86" w14:paraId="6D6BC1B5" w14:textId="77777777">
            <w:pPr>
              <w:spacing w:line="276" w:lineRule="auto"/>
              <w:ind w:right="4"/>
              <w:rPr>
                <w:rFonts w:ascii="Arial" w:hAnsi="Arial" w:eastAsia="Arial" w:cs="Arial"/>
              </w:rPr>
            </w:pPr>
            <w:r>
              <w:rPr>
                <w:rFonts w:ascii="Arial" w:hAnsi="Arial" w:eastAsia="Arial" w:cs="Arial"/>
              </w:rPr>
              <w:t>How will inputs from different devices (controller, keyboard, etc.) be handled?</w:t>
            </w:r>
          </w:p>
          <w:p w:rsidR="00B6644F" w:rsidP="00392429" w:rsidRDefault="00B6644F" w14:paraId="49DD2E42" w14:textId="77777777">
            <w:pPr>
              <w:spacing w:line="276" w:lineRule="auto"/>
              <w:ind w:right="4"/>
              <w:rPr>
                <w:rFonts w:ascii="Arial" w:hAnsi="Arial" w:eastAsia="Arial" w:cs="Arial"/>
              </w:rPr>
            </w:pPr>
            <w:r>
              <w:rPr>
                <w:rFonts w:ascii="Arial" w:hAnsi="Arial" w:eastAsia="Arial" w:cs="Arial"/>
              </w:rPr>
              <w:t xml:space="preserve">Should the UI be updated or kept </w:t>
            </w:r>
            <w:proofErr w:type="gramStart"/>
            <w:r>
              <w:rPr>
                <w:rFonts w:ascii="Arial" w:hAnsi="Arial" w:eastAsia="Arial" w:cs="Arial"/>
              </w:rPr>
              <w:t>to look</w:t>
            </w:r>
            <w:proofErr w:type="gramEnd"/>
            <w:r>
              <w:rPr>
                <w:rFonts w:ascii="Arial" w:hAnsi="Arial" w:eastAsia="Arial" w:cs="Arial"/>
              </w:rPr>
              <w:t xml:space="preserve"> as close to the original as possible?</w:t>
            </w:r>
            <w:r w:rsidR="000208D0">
              <w:rPr>
                <w:rFonts w:ascii="Arial" w:hAnsi="Arial" w:eastAsia="Arial" w:cs="Arial"/>
              </w:rPr>
              <w:t xml:space="preserve"> How can it be adapted to suit keyboard and mouse users?</w:t>
            </w:r>
          </w:p>
          <w:p w:rsidR="000208D0" w:rsidP="00392429" w:rsidRDefault="006F4AAB" w14:paraId="4C4A6ED1" w14:textId="77777777">
            <w:pPr>
              <w:spacing w:line="276" w:lineRule="auto"/>
              <w:ind w:right="4"/>
              <w:rPr>
                <w:rFonts w:ascii="Arial" w:hAnsi="Arial" w:eastAsia="Arial" w:cs="Arial"/>
              </w:rPr>
            </w:pPr>
            <w:r>
              <w:rPr>
                <w:rFonts w:ascii="Arial" w:hAnsi="Arial" w:eastAsia="Arial" w:cs="Arial"/>
              </w:rPr>
              <w:t xml:space="preserve">How is the performance of a player assessed, </w:t>
            </w:r>
            <w:proofErr w:type="gramStart"/>
            <w:r>
              <w:rPr>
                <w:rFonts w:ascii="Arial" w:hAnsi="Arial" w:eastAsia="Arial" w:cs="Arial"/>
              </w:rPr>
              <w:t>i.e.</w:t>
            </w:r>
            <w:proofErr w:type="gramEnd"/>
            <w:r>
              <w:rPr>
                <w:rFonts w:ascii="Arial" w:hAnsi="Arial" w:eastAsia="Arial" w:cs="Arial"/>
              </w:rPr>
              <w:t xml:space="preserve"> how does the game </w:t>
            </w:r>
            <w:r w:rsidR="00BE5A93">
              <w:rPr>
                <w:rFonts w:ascii="Arial" w:hAnsi="Arial" w:eastAsia="Arial" w:cs="Arial"/>
              </w:rPr>
              <w:t>know when to use different reactions (angry, happy) for your computer opponent?</w:t>
            </w:r>
          </w:p>
          <w:p w:rsidR="00392429" w:rsidP="00392429" w:rsidRDefault="00392429" w14:paraId="61E9E896" w14:textId="77777777">
            <w:pPr>
              <w:spacing w:line="276" w:lineRule="auto"/>
              <w:ind w:right="4"/>
              <w:rPr>
                <w:rFonts w:ascii="Arial" w:hAnsi="Arial" w:eastAsia="Arial" w:cs="Arial"/>
              </w:rPr>
            </w:pPr>
            <w:r>
              <w:rPr>
                <w:rFonts w:ascii="Arial" w:hAnsi="Arial" w:eastAsia="Arial" w:cs="Arial"/>
              </w:rPr>
              <w:t>What handling settings (DAS, ARR, SDF, etc.) does the game use?</w:t>
            </w:r>
          </w:p>
          <w:p w:rsidR="00392429" w:rsidP="00392429" w:rsidRDefault="002B26AD" w14:paraId="2F25E32B" w14:textId="38AF136D">
            <w:pPr>
              <w:spacing w:line="276" w:lineRule="auto"/>
              <w:ind w:right="4"/>
              <w:rPr>
                <w:rFonts w:ascii="Arial" w:hAnsi="Arial" w:eastAsia="Arial" w:cs="Arial"/>
              </w:rPr>
            </w:pPr>
            <w:r>
              <w:rPr>
                <w:rFonts w:ascii="Arial" w:hAnsi="Arial" w:eastAsia="Arial" w:cs="Arial"/>
              </w:rPr>
              <w:lastRenderedPageBreak/>
              <w:t>How is scoring calculated</w:t>
            </w:r>
            <w:r w:rsidR="00E3545F">
              <w:rPr>
                <w:rFonts w:ascii="Arial" w:hAnsi="Arial" w:eastAsia="Arial" w:cs="Arial"/>
              </w:rPr>
              <w:t>? How is the amount of garbage/refugee beans sent to your opponent calculated?</w:t>
            </w:r>
          </w:p>
          <w:p w:rsidR="002A2EB6" w:rsidP="00FF0BE6" w:rsidRDefault="00FB4C91" w14:paraId="40266DC8" w14:textId="544E9938">
            <w:pPr>
              <w:spacing w:line="276" w:lineRule="auto"/>
              <w:ind w:right="4"/>
              <w:rPr>
                <w:rFonts w:ascii="Arial" w:hAnsi="Arial" w:eastAsia="Arial" w:cs="Arial"/>
              </w:rPr>
            </w:pPr>
            <w:r>
              <w:rPr>
                <w:rFonts w:ascii="Arial" w:hAnsi="Arial" w:eastAsia="Arial" w:cs="Arial"/>
              </w:rPr>
              <w:t>What is the most efficient way to store inputs as a replay file?</w:t>
            </w:r>
          </w:p>
          <w:p w:rsidRPr="00190555" w:rsidR="00FF0BE6" w:rsidP="00FF0BE6" w:rsidRDefault="00FF0BE6" w14:paraId="0C746C77" w14:textId="24612246">
            <w:pPr>
              <w:spacing w:line="276" w:lineRule="auto"/>
              <w:ind w:right="4"/>
              <w:rPr>
                <w:rFonts w:ascii="Arial" w:hAnsi="Arial" w:eastAsia="Arial" w:cs="Arial"/>
              </w:rPr>
            </w:pPr>
            <w:r>
              <w:rPr>
                <w:rFonts w:ascii="Arial" w:hAnsi="Arial" w:eastAsia="Arial" w:cs="Arial"/>
              </w:rPr>
              <w:t>How does each unique computer player’s algorithm/playstyle function?</w:t>
            </w:r>
          </w:p>
        </w:tc>
      </w:tr>
    </w:tbl>
    <w:p w:rsidRPr="005831B4" w:rsidR="005831B4" w:rsidP="00DE2881" w:rsidRDefault="005831B4" w14:paraId="12E23EE2" w14:textId="77777777">
      <w:pPr>
        <w:spacing w:line="547" w:lineRule="exact"/>
        <w:ind w:left="1132" w:right="4"/>
        <w:rPr>
          <w:rFonts w:ascii="Arial" w:hAnsi="Arial" w:eastAsia="Arial" w:cs="Arial"/>
          <w:b/>
          <w:bCs/>
          <w:sz w:val="18"/>
          <w:szCs w:val="18"/>
        </w:rPr>
      </w:pPr>
    </w:p>
    <w:p w:rsidR="007D04DD" w:rsidP="00DE2881" w:rsidRDefault="007D04DD" w14:paraId="4137CB29" w14:textId="60BD431B">
      <w:pPr>
        <w:tabs>
          <w:tab w:val="left" w:pos="1425"/>
        </w:tabs>
        <w:ind w:right="4"/>
        <w:jc w:val="center"/>
        <w:rPr>
          <w:rFonts w:ascii="Times New Roman" w:hAnsi="Times New Roman" w:eastAsia="Times New Roman" w:cs="Times New Roman"/>
          <w:sz w:val="44"/>
          <w:szCs w:val="44"/>
        </w:rPr>
      </w:pPr>
    </w:p>
    <w:p w:rsidR="007D04DD" w:rsidP="00DE2881" w:rsidRDefault="007D04DD" w14:paraId="1D3449B0" w14:textId="3A9051BE">
      <w:pPr>
        <w:tabs>
          <w:tab w:val="left" w:pos="1425"/>
        </w:tabs>
        <w:ind w:right="4"/>
        <w:rPr>
          <w:rFonts w:ascii="Times New Roman" w:hAnsi="Times New Roman" w:eastAsia="Times New Roman" w:cs="Times New Roman"/>
          <w:sz w:val="44"/>
          <w:szCs w:val="44"/>
        </w:rPr>
      </w:pPr>
    </w:p>
    <w:p w:rsidRPr="007D04DD" w:rsidR="007D04DD" w:rsidP="00DE2881" w:rsidRDefault="007D04DD" w14:paraId="457A3C04" w14:textId="311B896C">
      <w:pPr>
        <w:tabs>
          <w:tab w:val="left" w:pos="1425"/>
        </w:tabs>
        <w:ind w:right="4"/>
        <w:rPr>
          <w:rFonts w:ascii="Times New Roman" w:hAnsi="Times New Roman" w:eastAsia="Times New Roman" w:cs="Times New Roman"/>
          <w:sz w:val="44"/>
          <w:szCs w:val="44"/>
        </w:rPr>
      </w:pPr>
    </w:p>
    <w:p w:rsidRPr="007D04DD" w:rsidR="007D04DD" w:rsidP="007D04DD" w:rsidRDefault="007D04DD" w14:paraId="160E7EA1" w14:textId="77777777">
      <w:pPr>
        <w:rPr>
          <w:rFonts w:ascii="Times New Roman" w:hAnsi="Times New Roman" w:eastAsia="Times New Roman" w:cs="Times New Roman"/>
          <w:sz w:val="44"/>
          <w:szCs w:val="44"/>
        </w:rPr>
      </w:pPr>
    </w:p>
    <w:p w:rsidR="00DB0EB8" w:rsidP="00DB0EB8" w:rsidRDefault="00DB0EB8" w14:paraId="3E5CFF42" w14:textId="01DA544F">
      <w:pPr>
        <w:rPr>
          <w:rFonts w:ascii="Times New Roman" w:hAnsi="Times New Roman" w:eastAsia="Times New Roman" w:cs="Times New Roman"/>
          <w:sz w:val="7"/>
          <w:szCs w:val="7"/>
        </w:rPr>
      </w:pPr>
      <w:r w:rsidRPr="007D04DD">
        <w:rPr>
          <w:rFonts w:ascii="Times New Roman" w:hAnsi="Times New Roman" w:eastAsia="Times New Roman" w:cs="Times New Roman"/>
          <w:sz w:val="7"/>
          <w:szCs w:val="7"/>
        </w:rPr>
        <w:br w:type="page"/>
      </w:r>
      <w:proofErr w:type="spellStart"/>
      <w:r>
        <w:rPr>
          <w:rFonts w:ascii="Times New Roman" w:hAnsi="Times New Roman" w:eastAsia="Times New Roman" w:cs="Times New Roman"/>
          <w:sz w:val="7"/>
          <w:szCs w:val="7"/>
        </w:rPr>
        <w:lastRenderedPageBreak/>
        <w:t>dfgfd</w:t>
      </w:r>
      <w:proofErr w:type="spellEnd"/>
    </w:p>
    <w:p w:rsidR="00DB0EB8" w:rsidP="00DB0EB8" w:rsidRDefault="00DB0EB8" w14:paraId="10B960D2" w14:textId="77777777">
      <w:pPr>
        <w:rPr>
          <w:rFonts w:ascii="Times New Roman" w:hAnsi="Times New Roman" w:eastAsia="Times New Roman" w:cs="Times New Roman"/>
          <w:sz w:val="7"/>
          <w:szCs w:val="7"/>
        </w:rPr>
      </w:pPr>
    </w:p>
    <w:p w:rsidR="00DB0EB8" w:rsidP="00DB0EB8" w:rsidRDefault="00DB0EB8" w14:paraId="32C40399" w14:textId="709AC2D9">
      <w:pPr>
        <w:spacing w:line="1276" w:lineRule="exact"/>
        <w:ind w:left="1133"/>
        <w:rPr>
          <w:del w:author="Melanie Dennig" w:date="2020-01-28T10:31:00Z" w:id="0"/>
          <w:rFonts w:ascii="Times New Roman" w:hAnsi="Times New Roman" w:eastAsia="Times New Roman" w:cs="Times New Roman"/>
          <w:sz w:val="20"/>
          <w:szCs w:val="20"/>
        </w:rPr>
      </w:pPr>
      <w:del w:author="Melanie Dennig" w:date="2020-01-28T10:31:00Z" w:id="1">
        <w:r>
          <w:rPr>
            <w:noProof/>
          </w:rPr>
          <w:drawing>
            <wp:inline distT="0" distB="0" distL="0" distR="0" wp14:anchorId="7926EC13" wp14:editId="653B904F">
              <wp:extent cx="2017078" cy="810768"/>
              <wp:effectExtent l="0" t="0" r="0" b="0"/>
              <wp:docPr id="163029763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del>
    </w:p>
    <w:p w:rsidR="00DB0EB8" w:rsidP="00DB0EB8" w:rsidRDefault="00DB0EB8" w14:paraId="24CADDF9" w14:textId="77777777">
      <w:pPr>
        <w:spacing w:line="1276" w:lineRule="exact"/>
        <w:ind w:left="1133"/>
        <w:rPr>
          <w:ins w:author="Melanie Dennig" w:date="2020-01-28T10:31:00Z" w:id="2"/>
          <w:rFonts w:ascii="Times New Roman" w:hAnsi="Times New Roman" w:eastAsia="Times New Roman" w:cs="Times New Roman"/>
          <w:sz w:val="20"/>
          <w:szCs w:val="20"/>
        </w:rPr>
      </w:pPr>
      <w:ins w:author="Melanie Dennig" w:date="2020-01-28T10:31:00Z" w:id="3">
        <w:r>
          <w:rPr>
            <w:noProof/>
          </w:rPr>
          <w:drawing>
            <wp:inline distT="0" distB="0" distL="0" distR="0" wp14:anchorId="391C06D5" wp14:editId="033EF4F2">
              <wp:extent cx="2017078" cy="810768"/>
              <wp:effectExtent l="0" t="0" r="0" b="0"/>
              <wp:docPr id="725895328" name="image1.png"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2017078" cy="810768"/>
                      </a:xfrm>
                      <a:prstGeom prst="rect">
                        <a:avLst/>
                      </a:prstGeom>
                    </pic:spPr>
                  </pic:pic>
                </a:graphicData>
              </a:graphic>
            </wp:inline>
          </w:drawing>
        </w:r>
      </w:ins>
    </w:p>
    <w:p w:rsidR="00DB0EB8" w:rsidP="00DB0EB8" w:rsidRDefault="00DB0EB8" w14:paraId="15B267AF" w14:textId="77777777">
      <w:pPr>
        <w:spacing w:line="547" w:lineRule="exact"/>
        <w:ind w:left="1132" w:right="8509"/>
        <w:rPr>
          <w:rFonts w:ascii="Arial" w:hAnsi="Arial" w:eastAsia="Arial" w:cs="Arial"/>
          <w:sz w:val="48"/>
          <w:szCs w:val="48"/>
        </w:rPr>
      </w:pPr>
      <w:bookmarkStart w:name="2017_Project_log" w:id="4"/>
      <w:bookmarkEnd w:id="4"/>
      <w:r w:rsidRPr="3A6B9006">
        <w:rPr>
          <w:rFonts w:ascii="Arial"/>
          <w:sz w:val="48"/>
          <w:szCs w:val="48"/>
        </w:rPr>
        <w:t>2021</w:t>
      </w:r>
      <w:r>
        <w:rPr>
          <w:rFonts w:ascii="Arial"/>
          <w:sz w:val="48"/>
          <w:szCs w:val="48"/>
        </w:rPr>
        <w:t>-22</w:t>
      </w:r>
      <w:r w:rsidRPr="3A6B9006">
        <w:rPr>
          <w:rFonts w:ascii="Arial"/>
          <w:sz w:val="48"/>
          <w:szCs w:val="48"/>
        </w:rPr>
        <w:t xml:space="preserve"> Project</w:t>
      </w:r>
      <w:r w:rsidRPr="3A6B9006">
        <w:rPr>
          <w:rFonts w:ascii="Arial"/>
          <w:spacing w:val="-11"/>
          <w:sz w:val="48"/>
          <w:szCs w:val="48"/>
        </w:rPr>
        <w:t xml:space="preserve"> </w:t>
      </w:r>
      <w:r w:rsidRPr="3A6B9006">
        <w:rPr>
          <w:rFonts w:ascii="Arial"/>
          <w:sz w:val="48"/>
          <w:szCs w:val="48"/>
        </w:rPr>
        <w:t>log</w:t>
      </w:r>
    </w:p>
    <w:p w:rsidR="00DB0EB8" w:rsidP="00DB0EB8" w:rsidRDefault="00DB0EB8" w14:paraId="78407053" w14:textId="367C69CC">
      <w:pPr>
        <w:spacing w:before="1"/>
        <w:ind w:left="1132" w:right="8509"/>
        <w:rPr>
          <w:rFonts w:ascii="Arial" w:hAnsi="Arial" w:eastAsia="Arial" w:cs="Arial"/>
          <w:sz w:val="32"/>
          <w:szCs w:val="32"/>
        </w:rPr>
      </w:pPr>
      <w:r>
        <w:rPr>
          <w:rFonts w:ascii="Arial"/>
          <w:sz w:val="32"/>
        </w:rPr>
        <w:t>A-level Computer Science</w:t>
      </w:r>
      <w:r>
        <w:rPr>
          <w:rFonts w:ascii="Arial"/>
          <w:spacing w:val="-3"/>
          <w:sz w:val="32"/>
        </w:rPr>
        <w:t xml:space="preserve"> </w:t>
      </w:r>
      <w:r>
        <w:rPr>
          <w:rFonts w:ascii="Arial"/>
          <w:sz w:val="32"/>
        </w:rPr>
        <w:t>(7517)</w:t>
      </w:r>
      <w:r>
        <w:rPr>
          <w:rFonts w:ascii="Arial"/>
          <w:w w:val="99"/>
          <w:sz w:val="32"/>
        </w:rPr>
        <w:t xml:space="preserve"> </w:t>
      </w:r>
      <w:r>
        <w:rPr>
          <w:rFonts w:ascii="Arial"/>
          <w:sz w:val="32"/>
        </w:rPr>
        <w:t>Computing Practical Project</w:t>
      </w:r>
      <w:r>
        <w:rPr>
          <w:rFonts w:ascii="Arial"/>
          <w:spacing w:val="-8"/>
          <w:sz w:val="32"/>
        </w:rPr>
        <w:t xml:space="preserve"> </w:t>
      </w:r>
      <w:r>
        <w:rPr>
          <w:rFonts w:ascii="Arial"/>
          <w:sz w:val="32"/>
        </w:rPr>
        <w:t>(7517/C)</w:t>
      </w:r>
    </w:p>
    <w:p w:rsidR="00DB0EB8" w:rsidP="00DB0EB8" w:rsidRDefault="005831B4" w14:paraId="5B22127E" w14:textId="107C0167">
      <w:pPr>
        <w:spacing w:before="6"/>
        <w:rPr>
          <w:rFonts w:ascii="Arial" w:hAnsi="Arial" w:eastAsia="Arial" w:cs="Arial"/>
          <w:sz w:val="14"/>
          <w:szCs w:val="14"/>
        </w:rPr>
      </w:pPr>
      <w:r>
        <w:rPr>
          <w:noProof/>
          <w:lang w:eastAsia="en-GB"/>
        </w:rPr>
        <mc:AlternateContent>
          <mc:Choice Requires="wpg">
            <w:drawing>
              <wp:anchor distT="0" distB="0" distL="114300" distR="114300" simplePos="0" relativeHeight="251658250" behindDoc="0" locked="0" layoutInCell="1" allowOverlap="1" wp14:anchorId="21479A0B" wp14:editId="6FC86513">
                <wp:simplePos x="0" y="0"/>
                <wp:positionH relativeFrom="page">
                  <wp:posOffset>-293370</wp:posOffset>
                </wp:positionH>
                <wp:positionV relativeFrom="paragraph">
                  <wp:posOffset>59690</wp:posOffset>
                </wp:positionV>
                <wp:extent cx="9989820" cy="1270"/>
                <wp:effectExtent l="19050" t="22225" r="20955" b="24130"/>
                <wp:wrapNone/>
                <wp:docPr id="6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89820" cy="1270"/>
                          <a:chOff x="0" y="830"/>
                          <a:chExt cx="15732" cy="2"/>
                        </a:xfrm>
                      </wpg:grpSpPr>
                      <wps:wsp>
                        <wps:cNvPr id="61" name="Freeform 58"/>
                        <wps:cNvSpPr>
                          <a:spLocks/>
                        </wps:cNvSpPr>
                        <wps:spPr bwMode="auto">
                          <a:xfrm>
                            <a:off x="0" y="830"/>
                            <a:ext cx="15732" cy="2"/>
                          </a:xfrm>
                          <a:custGeom>
                            <a:avLst/>
                            <a:gdLst>
                              <a:gd name="T0" fmla="*/ 0 w 15732"/>
                              <a:gd name="T1" fmla="*/ 15732 w 15732"/>
                            </a:gdLst>
                            <a:ahLst/>
                            <a:cxnLst>
                              <a:cxn ang="0">
                                <a:pos x="T0" y="0"/>
                              </a:cxn>
                              <a:cxn ang="0">
                                <a:pos x="T1" y="0"/>
                              </a:cxn>
                            </a:cxnLst>
                            <a:rect l="0" t="0" r="r" b="b"/>
                            <a:pathLst>
                              <a:path w="15732">
                                <a:moveTo>
                                  <a:pt x="0" y="0"/>
                                </a:moveTo>
                                <a:lnTo>
                                  <a:pt x="15732" y="0"/>
                                </a:lnTo>
                              </a:path>
                            </a:pathLst>
                          </a:custGeom>
                          <a:noFill/>
                          <a:ln w="38100">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5ACA5C6F">
              <v:group id="Group 57" style="position:absolute;margin-left:-23.1pt;margin-top:4.7pt;width:786.6pt;height:.1pt;z-index:251663360;mso-position-horizontal-relative:page" coordsize="15732,2" coordorigin=",830" o:spid="_x0000_s1026" w14:anchorId="5441A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">
                <v:shape id="Freeform 58" style="position:absolute;top:830;width:15732;height:2;visibility:visible;mso-wrap-style:square;v-text-anchor:top" coordsize="15732,2" o:spid="_x0000_s1027" filled="f" strokecolor="#412878" strokeweight="3pt" path="m,l1573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">
                  <v:path arrowok="t" o:connecttype="custom" o:connectlocs="0,0;15732,0" o:connectangles="0,0"/>
                </v:shape>
                <w10:wrap anchorx="page"/>
              </v:group>
            </w:pict>
          </mc:Fallback>
        </mc:AlternateContent>
      </w:r>
    </w:p>
    <w:p w:rsidR="00DB0EB8" w:rsidP="00DB0EB8" w:rsidRDefault="00DB0EB8" w14:paraId="452C4CCE" w14:textId="2D13A916">
      <w:pPr>
        <w:pStyle w:val="Heading1"/>
        <w:ind w:left="1132" w:right="4141"/>
        <w:rPr>
          <w:b w:val="0"/>
          <w:bCs w:val="0"/>
        </w:rPr>
      </w:pPr>
      <w:r>
        <w:rPr>
          <w:noProof/>
          <w:lang w:eastAsia="en-GB"/>
        </w:rPr>
        <mc:AlternateContent>
          <mc:Choice Requires="wpg">
            <w:drawing>
              <wp:anchor distT="0" distB="0" distL="114300" distR="114300" simplePos="0" relativeHeight="251658241" behindDoc="1" locked="0" layoutInCell="1" allowOverlap="1" wp14:anchorId="776F075C" wp14:editId="797A3932">
                <wp:simplePos x="0" y="0"/>
                <wp:positionH relativeFrom="page">
                  <wp:posOffset>0</wp:posOffset>
                </wp:positionH>
                <wp:positionV relativeFrom="paragraph">
                  <wp:posOffset>289560</wp:posOffset>
                </wp:positionV>
                <wp:extent cx="9972040" cy="1270"/>
                <wp:effectExtent l="9525" t="13335" r="10160" b="4445"/>
                <wp:wrapNone/>
                <wp:docPr id="57"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72040" cy="1270"/>
                          <a:chOff x="0" y="456"/>
                          <a:chExt cx="15704" cy="2"/>
                        </a:xfrm>
                      </wpg:grpSpPr>
                      <wps:wsp>
                        <wps:cNvPr id="58" name="Freeform 56"/>
                        <wps:cNvSpPr>
                          <a:spLocks/>
                        </wps:cNvSpPr>
                        <wps:spPr bwMode="auto">
                          <a:xfrm>
                            <a:off x="0" y="456"/>
                            <a:ext cx="15704" cy="2"/>
                          </a:xfrm>
                          <a:custGeom>
                            <a:avLst/>
                            <a:gdLst>
                              <a:gd name="T0" fmla="*/ 0 w 15704"/>
                              <a:gd name="T1" fmla="*/ 15703 w 15704"/>
                            </a:gdLst>
                            <a:ahLst/>
                            <a:cxnLst>
                              <a:cxn ang="0">
                                <a:pos x="T0" y="0"/>
                              </a:cxn>
                              <a:cxn ang="0">
                                <a:pos x="T1" y="0"/>
                              </a:cxn>
                            </a:cxnLst>
                            <a:rect l="0" t="0" r="r" b="b"/>
                            <a:pathLst>
                              <a:path w="15704">
                                <a:moveTo>
                                  <a:pt x="0" y="0"/>
                                </a:moveTo>
                                <a:lnTo>
                                  <a:pt x="15703" y="0"/>
                                </a:lnTo>
                              </a:path>
                            </a:pathLst>
                          </a:custGeom>
                          <a:noFill/>
                          <a:ln w="6096">
                            <a:solidFill>
                              <a:srgbClr val="412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5437C2CA">
              <v:group id="Group 55" style="position:absolute;margin-left:0;margin-top:22.8pt;width:785.2pt;height:.1pt;z-index:-251651072;mso-position-horizontal-relative:page" coordsize="15704,2" coordorigin=",456" o:spid="_x0000_s1026" w14:anchorId="50EDDE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">
                <v:shape id="Freeform 56" style="position:absolute;top:456;width:15704;height:2;visibility:visible;mso-wrap-style:square;v-text-anchor:top" coordsize="15704,2" o:spid="_x0000_s1027" filled="f" strokecolor="#412878" strokeweight=".48pt" path="m,l1570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">
                  <v:path arrowok="t" o:connecttype="custom" o:connectlocs="0,0;15703,0" o:connectangles="0,0"/>
                </v:shape>
                <w10:wrap anchorx="page"/>
              </v:group>
            </w:pict>
          </mc:Fallback>
        </mc:AlternateContent>
      </w:r>
      <w:r>
        <w:rPr>
          <w:noProof/>
          <w:lang w:eastAsia="en-GB"/>
        </w:rPr>
        <mc:AlternateContent>
          <mc:Choice Requires="wpg">
            <w:drawing>
              <wp:anchor distT="0" distB="0" distL="114300" distR="114300" simplePos="0" relativeHeight="251658242" behindDoc="1" locked="0" layoutInCell="1" allowOverlap="1" wp14:anchorId="60F13F34" wp14:editId="22129A77">
                <wp:simplePos x="0" y="0"/>
                <wp:positionH relativeFrom="page">
                  <wp:posOffset>719455</wp:posOffset>
                </wp:positionH>
                <wp:positionV relativeFrom="paragraph">
                  <wp:posOffset>804545</wp:posOffset>
                </wp:positionV>
                <wp:extent cx="6350" cy="36830"/>
                <wp:effectExtent l="0" t="4445" r="7620" b="0"/>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1133" y="1267"/>
                          <a:chExt cx="10" cy="58"/>
                        </a:xfrm>
                      </wpg:grpSpPr>
                      <wps:wsp>
                        <wps:cNvPr id="56" name="Freeform 54"/>
                        <wps:cNvSpPr>
                          <a:spLocks/>
                        </wps:cNvSpPr>
                        <wps:spPr bwMode="auto">
                          <a:xfrm>
                            <a:off x="1133" y="1267"/>
                            <a:ext cx="10" cy="58"/>
                          </a:xfrm>
                          <a:custGeom>
                            <a:avLst/>
                            <a:gdLst>
                              <a:gd name="T0" fmla="+- 0 1133 1133"/>
                              <a:gd name="T1" fmla="*/ T0 w 10"/>
                              <a:gd name="T2" fmla="+- 0 1325 1267"/>
                              <a:gd name="T3" fmla="*/ 1325 h 58"/>
                              <a:gd name="T4" fmla="+- 0 1142 1133"/>
                              <a:gd name="T5" fmla="*/ T4 w 10"/>
                              <a:gd name="T6" fmla="+- 0 1325 1267"/>
                              <a:gd name="T7" fmla="*/ 1325 h 58"/>
                              <a:gd name="T8" fmla="+- 0 1142 1133"/>
                              <a:gd name="T9" fmla="*/ T8 w 10"/>
                              <a:gd name="T10" fmla="+- 0 1267 1267"/>
                              <a:gd name="T11" fmla="*/ 1267 h 58"/>
                              <a:gd name="T12" fmla="+- 0 1133 1133"/>
                              <a:gd name="T13" fmla="*/ T12 w 10"/>
                              <a:gd name="T14" fmla="+- 0 1267 1267"/>
                              <a:gd name="T15" fmla="*/ 1267 h 58"/>
                              <a:gd name="T16" fmla="+- 0 1133 1133"/>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9" y="58"/>
                                </a:lnTo>
                                <a:lnTo>
                                  <a:pt x="9"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4F8DAB5F">
              <v:group id="Group 53" style="position:absolute;margin-left:56.65pt;margin-top:63.35pt;width:.5pt;height:2.9pt;z-index:-251650048;mso-position-horizontal-relative:page" coordsize="10,58" coordorigin="1133,1267" o:spid="_x0000_s1026" w14:anchorId="14145B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">
                <v:shape id="Freeform 54" style="position:absolute;left:1133;top:1267;width:10;height:58;visibility:visible;mso-wrap-style:square;v-text-anchor:top" coordsize="10,58" o:spid="_x0000_s1027" fillcolor="#4a4a4a" stroked="f" path="m,58r9,l9,,,,,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">
                  <v:path arrowok="t" o:connecttype="custom" o:connectlocs="0,1325;9,1325;9,1267;0,1267;0,1325" o:connectangles="0,0,0,0,0"/>
                </v:shape>
                <w10:wrap anchorx="page"/>
              </v:group>
            </w:pict>
          </mc:Fallback>
        </mc:AlternateContent>
      </w:r>
      <w:r>
        <w:rPr>
          <w:noProof/>
          <w:lang w:eastAsia="en-GB"/>
        </w:rPr>
        <mc:AlternateContent>
          <mc:Choice Requires="wpg">
            <w:drawing>
              <wp:anchor distT="0" distB="0" distL="114300" distR="114300" simplePos="0" relativeHeight="251658243" behindDoc="1" locked="0" layoutInCell="1" allowOverlap="1" wp14:anchorId="3EBC8246" wp14:editId="60DE965D">
                <wp:simplePos x="0" y="0"/>
                <wp:positionH relativeFrom="page">
                  <wp:posOffset>2156460</wp:posOffset>
                </wp:positionH>
                <wp:positionV relativeFrom="paragraph">
                  <wp:posOffset>804545</wp:posOffset>
                </wp:positionV>
                <wp:extent cx="6350" cy="36830"/>
                <wp:effectExtent l="3810" t="4445" r="0" b="0"/>
                <wp:wrapNone/>
                <wp:docPr id="5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36830"/>
                          <a:chOff x="3396" y="1267"/>
                          <a:chExt cx="10" cy="58"/>
                        </a:xfrm>
                      </wpg:grpSpPr>
                      <wps:wsp>
                        <wps:cNvPr id="54" name="Freeform 52"/>
                        <wps:cNvSpPr>
                          <a:spLocks/>
                        </wps:cNvSpPr>
                        <wps:spPr bwMode="auto">
                          <a:xfrm>
                            <a:off x="3396" y="1267"/>
                            <a:ext cx="10" cy="58"/>
                          </a:xfrm>
                          <a:custGeom>
                            <a:avLst/>
                            <a:gdLst>
                              <a:gd name="T0" fmla="+- 0 3396 3396"/>
                              <a:gd name="T1" fmla="*/ T0 w 10"/>
                              <a:gd name="T2" fmla="+- 0 1325 1267"/>
                              <a:gd name="T3" fmla="*/ 1325 h 58"/>
                              <a:gd name="T4" fmla="+- 0 3406 3396"/>
                              <a:gd name="T5" fmla="*/ T4 w 10"/>
                              <a:gd name="T6" fmla="+- 0 1325 1267"/>
                              <a:gd name="T7" fmla="*/ 1325 h 58"/>
                              <a:gd name="T8" fmla="+- 0 3406 3396"/>
                              <a:gd name="T9" fmla="*/ T8 w 10"/>
                              <a:gd name="T10" fmla="+- 0 1267 1267"/>
                              <a:gd name="T11" fmla="*/ 1267 h 58"/>
                              <a:gd name="T12" fmla="+- 0 3396 3396"/>
                              <a:gd name="T13" fmla="*/ T12 w 10"/>
                              <a:gd name="T14" fmla="+- 0 1267 1267"/>
                              <a:gd name="T15" fmla="*/ 1267 h 58"/>
                              <a:gd name="T16" fmla="+- 0 3396 3396"/>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2668105D">
              <v:group id="Group 51" style="position:absolute;margin-left:169.8pt;margin-top:63.35pt;width:.5pt;height:2.9pt;z-index:-251649024;mso-position-horizontal-relative:page" coordsize="10,58" coordorigin="3396,1267" o:spid="_x0000_s1026" w14:anchorId="2E891D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">
                <v:shape id="Freeform 52" style="position:absolute;left:3396;top:1267;width:10;height:58;visibility:visible;mso-wrap-style:square;v-text-anchor:top" coordsize="10,58" o:spid="_x0000_s1027"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">
                  <v:path arrowok="t" o:connecttype="custom" o:connectlocs="0,1325;10,1325;10,1267;0,1267;0,1325" o:connectangles="0,0,0,0,0"/>
                </v:shape>
                <w10:wrap anchorx="page"/>
              </v:group>
            </w:pict>
          </mc:Fallback>
        </mc:AlternateContent>
      </w:r>
      <w:del w:author="Melanie Dennig" w:date="2020-01-28T10:31:00Z" w:id="5">
        <w:r>
          <w:rPr>
            <w:noProof/>
            <w:lang w:eastAsia="en-GB"/>
          </w:rPr>
          <mc:AlternateContent>
            <mc:Choice Requires="wpg">
              <w:drawing>
                <wp:anchor distT="0" distB="0" distL="114300" distR="114300" simplePos="0" relativeHeight="251658248" behindDoc="1" locked="0" layoutInCell="1" allowOverlap="1" wp14:anchorId="563B4CF1" wp14:editId="3C03AD9E">
                  <wp:simplePos x="0" y="0"/>
                  <wp:positionH relativeFrom="page">
                    <wp:posOffset>2430780</wp:posOffset>
                  </wp:positionH>
                  <wp:positionV relativeFrom="paragraph">
                    <wp:posOffset>804545</wp:posOffset>
                  </wp:positionV>
                  <wp:extent cx="4773295" cy="43180"/>
                  <wp:effectExtent l="1905" t="4445" r="6350" b="9525"/>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3295" cy="43180"/>
                            <a:chOff x="3828" y="1267"/>
                            <a:chExt cx="7517" cy="68"/>
                          </a:xfrm>
                        </wpg:grpSpPr>
                        <wpg:grpSp>
                          <wpg:cNvPr id="47" name="Group 49"/>
                          <wpg:cNvGrpSpPr>
                            <a:grpSpLocks/>
                          </wpg:cNvGrpSpPr>
                          <wpg:grpSpPr bwMode="auto">
                            <a:xfrm>
                              <a:off x="3833" y="1330"/>
                              <a:ext cx="7503" cy="2"/>
                              <a:chOff x="3833" y="1330"/>
                              <a:chExt cx="7503" cy="2"/>
                            </a:xfrm>
                          </wpg:grpSpPr>
                          <wps:wsp>
                            <wps:cNvPr id="48" name="Freeform 50"/>
                            <wps:cNvSpPr>
                              <a:spLocks/>
                            </wps:cNvSpPr>
                            <wps:spPr bwMode="auto">
                              <a:xfrm>
                                <a:off x="3833" y="133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 name="Group 47"/>
                          <wpg:cNvGrpSpPr>
                            <a:grpSpLocks/>
                          </wpg:cNvGrpSpPr>
                          <wpg:grpSpPr bwMode="auto">
                            <a:xfrm>
                              <a:off x="11335" y="1267"/>
                              <a:ext cx="10" cy="58"/>
                              <a:chOff x="11335" y="1267"/>
                              <a:chExt cx="10" cy="58"/>
                            </a:xfrm>
                          </wpg:grpSpPr>
                          <wps:wsp>
                            <wps:cNvPr id="50" name="Freeform 48"/>
                            <wps:cNvSpPr>
                              <a:spLocks/>
                            </wps:cNvSpPr>
                            <wps:spPr bwMode="auto">
                              <a:xfrm>
                                <a:off x="11335" y="1267"/>
                                <a:ext cx="10" cy="58"/>
                              </a:xfrm>
                              <a:custGeom>
                                <a:avLst/>
                                <a:gdLst>
                                  <a:gd name="T0" fmla="+- 0 11335 11335"/>
                                  <a:gd name="T1" fmla="*/ T0 w 10"/>
                                  <a:gd name="T2" fmla="+- 0 1325 1267"/>
                                  <a:gd name="T3" fmla="*/ 1325 h 58"/>
                                  <a:gd name="T4" fmla="+- 0 11345 11335"/>
                                  <a:gd name="T5" fmla="*/ T4 w 10"/>
                                  <a:gd name="T6" fmla="+- 0 1325 1267"/>
                                  <a:gd name="T7" fmla="*/ 1325 h 58"/>
                                  <a:gd name="T8" fmla="+- 0 11345 11335"/>
                                  <a:gd name="T9" fmla="*/ T8 w 10"/>
                                  <a:gd name="T10" fmla="+- 0 1267 1267"/>
                                  <a:gd name="T11" fmla="*/ 1267 h 58"/>
                                  <a:gd name="T12" fmla="+- 0 11335 11335"/>
                                  <a:gd name="T13" fmla="*/ T12 w 10"/>
                                  <a:gd name="T14" fmla="+- 0 1267 1267"/>
                                  <a:gd name="T15" fmla="*/ 1267 h 58"/>
                                  <a:gd name="T16" fmla="+- 0 11335 11335"/>
                                  <a:gd name="T17" fmla="*/ T16 w 10"/>
                                  <a:gd name="T18" fmla="+- 0 1325 1267"/>
                                  <a:gd name="T19" fmla="*/ 1325 h 58"/>
                                </a:gdLst>
                                <a:ahLst/>
                                <a:cxnLst>
                                  <a:cxn ang="0">
                                    <a:pos x="T1" y="T3"/>
                                  </a:cxn>
                                  <a:cxn ang="0">
                                    <a:pos x="T5" y="T7"/>
                                  </a:cxn>
                                  <a:cxn ang="0">
                                    <a:pos x="T9" y="T11"/>
                                  </a:cxn>
                                  <a:cxn ang="0">
                                    <a:pos x="T13" y="T15"/>
                                  </a:cxn>
                                  <a:cxn ang="0">
                                    <a:pos x="T17" y="T19"/>
                                  </a:cxn>
                                </a:cxnLst>
                                <a:rect l="0" t="0" r="r" b="b"/>
                                <a:pathLst>
                                  <a:path w="10" h="58">
                                    <a:moveTo>
                                      <a:pt x="0" y="58"/>
                                    </a:moveTo>
                                    <a:lnTo>
                                      <a:pt x="10" y="58"/>
                                    </a:lnTo>
                                    <a:lnTo>
                                      <a:pt x="10" y="0"/>
                                    </a:lnTo>
                                    <a:lnTo>
                                      <a:pt x="0" y="0"/>
                                    </a:lnTo>
                                    <a:lnTo>
                                      <a:pt x="0" y="58"/>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 name="Group 45"/>
                          <wpg:cNvGrpSpPr>
                            <a:grpSpLocks/>
                          </wpg:cNvGrpSpPr>
                          <wpg:grpSpPr bwMode="auto">
                            <a:xfrm>
                              <a:off x="11335" y="1325"/>
                              <a:ext cx="10" cy="10"/>
                              <a:chOff x="11335" y="1325"/>
                              <a:chExt cx="10" cy="10"/>
                            </a:xfrm>
                          </wpg:grpSpPr>
                          <wps:wsp>
                            <wps:cNvPr id="52" name="Freeform 46"/>
                            <wps:cNvSpPr>
                              <a:spLocks/>
                            </wps:cNvSpPr>
                            <wps:spPr bwMode="auto">
                              <a:xfrm>
                                <a:off x="11335" y="1325"/>
                                <a:ext cx="10" cy="10"/>
                              </a:xfrm>
                              <a:custGeom>
                                <a:avLst/>
                                <a:gdLst>
                                  <a:gd name="T0" fmla="+- 0 11335 11335"/>
                                  <a:gd name="T1" fmla="*/ T0 w 10"/>
                                  <a:gd name="T2" fmla="+- 0 1334 1325"/>
                                  <a:gd name="T3" fmla="*/ 1334 h 10"/>
                                  <a:gd name="T4" fmla="+- 0 11345 11335"/>
                                  <a:gd name="T5" fmla="*/ T4 w 10"/>
                                  <a:gd name="T6" fmla="+- 0 1334 1325"/>
                                  <a:gd name="T7" fmla="*/ 1334 h 10"/>
                                  <a:gd name="T8" fmla="+- 0 11345 11335"/>
                                  <a:gd name="T9" fmla="*/ T8 w 10"/>
                                  <a:gd name="T10" fmla="+- 0 1325 1325"/>
                                  <a:gd name="T11" fmla="*/ 1325 h 10"/>
                                  <a:gd name="T12" fmla="+- 0 11335 11335"/>
                                  <a:gd name="T13" fmla="*/ T12 w 10"/>
                                  <a:gd name="T14" fmla="+- 0 1325 1325"/>
                                  <a:gd name="T15" fmla="*/ 1325 h 10"/>
                                  <a:gd name="T16" fmla="+- 0 11335 11335"/>
                                  <a:gd name="T17" fmla="*/ T16 w 10"/>
                                  <a:gd name="T18" fmla="+- 0 1334 1325"/>
                                  <a:gd name="T19" fmla="*/ 1334 h 10"/>
                                </a:gdLst>
                                <a:ahLst/>
                                <a:cxnLst>
                                  <a:cxn ang="0">
                                    <a:pos x="T1" y="T3"/>
                                  </a:cxn>
                                  <a:cxn ang="0">
                                    <a:pos x="T5" y="T7"/>
                                  </a:cxn>
                                  <a:cxn ang="0">
                                    <a:pos x="T9" y="T11"/>
                                  </a:cxn>
                                  <a:cxn ang="0">
                                    <a:pos x="T13" y="T15"/>
                                  </a:cxn>
                                  <a:cxn ang="0">
                                    <a:pos x="T17" y="T19"/>
                                  </a:cxn>
                                </a:cxnLst>
                                <a:rect l="0" t="0" r="r" b="b"/>
                                <a:pathLst>
                                  <a:path w="10" h="10">
                                    <a:moveTo>
                                      <a:pt x="0" y="9"/>
                                    </a:moveTo>
                                    <a:lnTo>
                                      <a:pt x="10" y="9"/>
                                    </a:lnTo>
                                    <a:lnTo>
                                      <a:pt x="10" y="0"/>
                                    </a:lnTo>
                                    <a:lnTo>
                                      <a:pt x="0" y="0"/>
                                    </a:lnTo>
                                    <a:lnTo>
                                      <a:pt x="0" y="9"/>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127C96DF">
                <v:group id="Group 44" style="position:absolute;margin-left:191.4pt;margin-top:63.35pt;width:375.85pt;height:3.4pt;z-index:-251643904;mso-position-horizontal-relative:page" coordsize="7517,68" coordorigin="3828,1267" o:spid="_x0000_s1026" w14:anchorId="3DC8EF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">
                  <v:group id="Group 49" style="position:absolute;left:3833;top:1330;width:7503;height:2" coordsize="7503,2" coordorigin="3833,1330"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50" style="position:absolute;left:3833;top:1330;width:7503;height:2;visibility:visible;mso-wrap-style:square;v-text-anchor:top" coordsize="7503,2" o:spid="_x0000_s1028"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">
                      <v:path arrowok="t" o:connecttype="custom" o:connectlocs="0,0;7502,0" o:connectangles="0,0"/>
                    </v:shape>
                  </v:group>
                  <v:group id="Group 47" style="position:absolute;left:11335;top:1267;width:10;height:58" coordsize="10,58" coordorigin="11335,1267"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8" style="position:absolute;left:11335;top:1267;width:10;height:58;visibility:visible;mso-wrap-style:square;v-text-anchor:top" coordsize="10,58" o:spid="_x0000_s1030" fillcolor="#4a4a4a" stroked="f" path="m,58r10,l10,,,,,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">
                      <v:path arrowok="t" o:connecttype="custom" o:connectlocs="0,1325;10,1325;10,1267;0,1267;0,1325" o:connectangles="0,0,0,0,0"/>
                    </v:shape>
                  </v:group>
                  <v:group id="Group 45" style="position:absolute;left:11335;top:1325;width:10;height:10" coordsize="10,10" coordorigin="11335,132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46" style="position:absolute;left:11335;top:1325;width:10;height:10;visibility:visible;mso-wrap-style:square;v-text-anchor:top" coordsize="10,10" o:spid="_x0000_s1032" fillcolor="#4a4a4a" stroked="f" path="m,9r10,l1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">
                      <v:path arrowok="t" o:connecttype="custom" o:connectlocs="0,1334;10,1334;10,1325;0,1325;0,1334" o:connectangles="0,0,0,0,0"/>
                    </v:shape>
                  </v:group>
                  <w10:wrap anchorx="page"/>
                </v:group>
              </w:pict>
            </mc:Fallback>
          </mc:AlternateContent>
        </w:r>
      </w:del>
    </w:p>
    <w:p w:rsidR="00DB0EB8" w:rsidP="00DB0EB8" w:rsidRDefault="00DB0EB8" w14:paraId="4F8B5D4B" w14:textId="77777777">
      <w:pPr>
        <w:spacing w:before="11"/>
        <w:rPr>
          <w:rFonts w:ascii="Arial" w:hAnsi="Arial" w:eastAsia="Arial" w:cs="Arial"/>
          <w:b/>
          <w:bCs/>
          <w:sz w:val="10"/>
          <w:szCs w:val="10"/>
        </w:rPr>
      </w:pPr>
    </w:p>
    <w:tbl>
      <w:tblPr>
        <w:tblW w:w="0" w:type="auto"/>
        <w:tblInd w:w="1018" w:type="dxa"/>
        <w:tblLayout w:type="fixed"/>
        <w:tblCellMar>
          <w:left w:w="0" w:type="dxa"/>
          <w:right w:w="0" w:type="dxa"/>
        </w:tblCellMar>
        <w:tblLook w:val="01E0" w:firstRow="1" w:lastRow="1" w:firstColumn="1" w:lastColumn="1" w:noHBand="0" w:noVBand="0"/>
        <w:tblPrChange w:author="Melanie Dennig" w:date="2020-01-28T10:31:00Z" w:id="6">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PrChange>
      </w:tblPr>
      <w:tblGrid>
        <w:gridCol w:w="2378"/>
        <w:gridCol w:w="432"/>
        <w:gridCol w:w="2614"/>
        <w:gridCol w:w="5891"/>
        <w:tblGridChange w:id="7">
          <w:tblGrid>
            <w:gridCol w:w="2378"/>
            <w:gridCol w:w="432"/>
            <w:gridCol w:w="1673"/>
            <w:gridCol w:w="941"/>
          </w:tblGrid>
        </w:tblGridChange>
      </w:tblGrid>
      <w:tr w:rsidR="00DB0EB8" w:rsidTr="00134417" w14:paraId="496E2EE7" w14:textId="77777777">
        <w:trPr>
          <w:trHeight w:val="840" w:hRule="exact"/>
          <w:trPrChange w:author="Melanie Dennig" w:date="2020-01-28T10:31:00Z" w:id="8">
            <w:trPr>
              <w:gridAfter w:val="0"/>
              <w:wAfter w:w="940" w:type="dxa"/>
              <w:trHeight w:val="840" w:hRule="exact"/>
            </w:trPr>
          </w:trPrChange>
        </w:trPr>
        <w:tc>
          <w:tcPr>
            <w:tcW w:w="2378" w:type="dxa"/>
            <w:tcBorders>
              <w:top w:val="single" w:color="412878" w:sz="4" w:space="0"/>
              <w:left w:val="nil"/>
              <w:bottom w:val="nil"/>
              <w:right w:val="nil"/>
            </w:tcBorders>
            <w:tcPrChange w:author="Melanie Dennig" w:date="2020-01-28T10:31:00Z" w:id="9">
              <w:tcPr>
                <w:tcW w:w="2378" w:type="dxa"/>
                <w:tcBorders>
                  <w:top w:val="single" w:color="412878" w:sz="4" w:space="0"/>
                  <w:left w:val="nil"/>
                  <w:bottom w:val="nil"/>
                  <w:right w:val="nil"/>
                </w:tcBorders>
              </w:tcPr>
            </w:tcPrChange>
          </w:tcPr>
          <w:p w:rsidR="00DB0EB8" w:rsidRDefault="00DB0EB8" w14:paraId="3086D3A6" w14:textId="77777777">
            <w:pPr>
              <w:pStyle w:val="TableParagraph"/>
              <w:spacing w:before="153"/>
              <w:ind w:left="230"/>
              <w:rPr>
                <w:rFonts w:ascii="Arial"/>
                <w:b/>
              </w:rPr>
              <w:pPrChange w:author="Melanie Dennig" w:date="2020-01-28T10:31:00Z" w:id="10">
                <w:pPr>
                  <w:pStyle w:val="TableParagraph"/>
                  <w:framePr w:hSpace="180" w:wrap="around" w:hAnchor="text" w:vAnchor="text" w:y="1"/>
                  <w:spacing w:before="153"/>
                  <w:ind w:left="230"/>
                  <w:suppressOverlap/>
                </w:pPr>
              </w:pPrChange>
            </w:pPr>
            <w:r>
              <w:rPr>
                <w:rFonts w:ascii="Arial"/>
                <w:b/>
              </w:rPr>
              <w:t>Centre</w:t>
            </w:r>
            <w:r>
              <w:rPr>
                <w:rFonts w:ascii="Arial"/>
                <w:b/>
                <w:spacing w:val="-5"/>
              </w:rPr>
              <w:t xml:space="preserve"> </w:t>
            </w:r>
            <w:r>
              <w:rPr>
                <w:rFonts w:ascii="Arial"/>
                <w:b/>
              </w:rPr>
              <w:t>number</w:t>
            </w:r>
          </w:p>
          <w:p w:rsidR="00DB0EB8" w:rsidRDefault="00DB0EB8" w14:paraId="3F725322" w14:textId="77777777">
            <w:pPr>
              <w:pStyle w:val="TableParagraph"/>
              <w:spacing w:before="153"/>
              <w:ind w:firstLine="116"/>
              <w:rPr>
                <w:rFonts w:ascii="Arial" w:hAnsi="Arial" w:eastAsia="Arial" w:cs="Arial"/>
              </w:rPr>
              <w:pPrChange w:author="Melanie Dennig" w:date="2020-01-28T10:31:00Z" w:id="11">
                <w:pPr>
                  <w:pStyle w:val="TableParagraph"/>
                  <w:framePr w:hSpace="180" w:wrap="around" w:hAnchor="text" w:vAnchor="text" w:y="1"/>
                  <w:spacing w:before="153"/>
                  <w:ind w:firstLine="116"/>
                  <w:suppressOverlap/>
                </w:pPr>
              </w:pPrChange>
            </w:pPr>
            <w:r>
              <w:rPr>
                <w:rFonts w:ascii="Arial" w:hAnsi="Arial" w:eastAsia="Arial" w:cs="Arial"/>
              </w:rPr>
              <w:t xml:space="preserve"> </w:t>
            </w:r>
            <w:r w:rsidRPr="05A62D9E">
              <w:rPr>
                <w:rPrChange w:author="Melanie Dennig" w:date="2020-01-28T10:31:00Z" w:id="12">
                  <w:rPr>
                    <w:rFonts w:ascii="Arial" w:hAnsi="Arial" w:eastAsia="Arial" w:cs="Arial"/>
                  </w:rPr>
                </w:rPrChange>
              </w:rPr>
              <w:fldChar w:fldCharType="begin">
                <w:ffData>
                  <w:name w:val="Text1"/>
                  <w:enabled/>
                  <w:calcOnExit w:val="0"/>
                  <w:textInput/>
                </w:ffData>
              </w:fldChar>
            </w:r>
            <w:bookmarkStart w:name="Text1" w:id="13"/>
            <w:r>
              <w:rPr>
                <w:rFonts w:ascii="Arial" w:hAnsi="Arial" w:eastAsia="Arial" w:cs="Arial"/>
              </w:rPr>
              <w:instrText xml:space="preserve"> FORMTEXT </w:instrText>
            </w:r>
            <w:r w:rsidRPr="05A62D9E">
              <w:rPr>
                <w:rFonts w:ascii="Arial" w:hAnsi="Arial" w:eastAsia="Arial" w:cs="Arial"/>
              </w:rPr>
            </w:r>
            <w:r w:rsidRPr="05A62D9E">
              <w:rPr>
                <w:rFonts w:ascii="Arial" w:hAnsi="Arial" w:eastAsia="Arial" w:cs="Arial"/>
              </w:rPr>
              <w:fldChar w:fldCharType="separate"/>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sidRPr="05A62D9E">
              <w:rPr>
                <w:rPrChange w:author="Melanie Dennig" w:date="2020-01-28T10:31:00Z" w:id="14">
                  <w:rPr>
                    <w:rFonts w:ascii="Arial" w:hAnsi="Arial" w:eastAsia="Arial" w:cs="Arial"/>
                  </w:rPr>
                </w:rPrChange>
              </w:rPr>
              <w:fldChar w:fldCharType="end"/>
            </w:r>
            <w:bookmarkEnd w:id="13"/>
            <w:ins w:author="Melanie Dennig" w:date="2020-01-28T10:31:00Z" w:id="15">
              <w:r w:rsidRPr="05A62D9E">
                <w:rPr>
                  <w:rFonts w:ascii="Arial" w:hAnsi="Arial" w:eastAsia="Arial" w:cs="Arial"/>
                </w:rPr>
                <w:t>54208</w:t>
              </w:r>
            </w:ins>
          </w:p>
        </w:tc>
        <w:tc>
          <w:tcPr>
            <w:tcW w:w="432" w:type="dxa"/>
            <w:tcBorders>
              <w:top w:val="single" w:color="412878" w:sz="4" w:space="0"/>
              <w:left w:val="nil"/>
              <w:bottom w:val="nil"/>
              <w:right w:val="nil"/>
            </w:tcBorders>
            <w:tcPrChange w:author="Melanie Dennig" w:date="2020-01-28T10:31:00Z" w:id="16">
              <w:tcPr>
                <w:tcW w:w="432" w:type="dxa"/>
                <w:tcBorders>
                  <w:top w:val="single" w:color="412878" w:sz="4" w:space="0"/>
                  <w:left w:val="nil"/>
                  <w:bottom w:val="nil"/>
                  <w:right w:val="nil"/>
                </w:tcBorders>
              </w:tcPr>
            </w:tcPrChange>
          </w:tcPr>
          <w:p w:rsidR="00DB0EB8" w:rsidRDefault="00DB0EB8" w14:paraId="1FEC124D" w14:textId="77777777">
            <w:pPr>
              <w:pPrChange w:author="Melanie Dennig" w:date="2020-01-28T10:31:00Z" w:id="17">
                <w:pPr>
                  <w:framePr w:hSpace="180" w:wrap="around" w:hAnchor="text" w:vAnchor="text" w:y="1"/>
                  <w:suppressOverlap/>
                </w:pPr>
              </w:pPrChange>
            </w:pPr>
          </w:p>
        </w:tc>
        <w:tc>
          <w:tcPr>
            <w:tcW w:w="8505" w:type="dxa"/>
            <w:gridSpan w:val="2"/>
            <w:tcBorders>
              <w:top w:val="single" w:color="412878" w:sz="4" w:space="0"/>
              <w:left w:val="nil"/>
              <w:bottom w:val="nil"/>
              <w:right w:val="nil"/>
            </w:tcBorders>
            <w:shd w:val="clear" w:color="auto" w:fill="D9D9D9" w:themeFill="background1" w:themeFillShade="D9"/>
            <w:tcPrChange w:author="Melanie Dennig" w:date="2020-01-28T10:31:00Z" w:id="18">
              <w:tcPr>
                <w:tcW w:w="1673" w:type="dxa"/>
                <w:tcBorders>
                  <w:top w:val="single" w:color="412878" w:sz="4" w:space="0"/>
                  <w:left w:val="nil"/>
                  <w:bottom w:val="nil"/>
                  <w:right w:val="nil"/>
                </w:tcBorders>
              </w:tcPr>
            </w:tcPrChange>
          </w:tcPr>
          <w:p w:rsidR="00DB0EB8" w:rsidRDefault="00DB0EB8" w14:paraId="3E86CA5F" w14:textId="77777777">
            <w:pPr>
              <w:pStyle w:val="TableParagraph"/>
              <w:spacing w:before="153"/>
              <w:ind w:left="108"/>
              <w:rPr>
                <w:rFonts w:ascii="Arial"/>
                <w:b/>
              </w:rPr>
              <w:pPrChange w:author="Melanie Dennig" w:date="2020-01-28T10:31:00Z" w:id="19">
                <w:pPr>
                  <w:pStyle w:val="TableParagraph"/>
                  <w:framePr w:hSpace="180" w:wrap="around" w:hAnchor="text" w:vAnchor="text" w:y="1"/>
                  <w:spacing w:before="153"/>
                  <w:ind w:left="108"/>
                  <w:suppressOverlap/>
                </w:pPr>
              </w:pPrChange>
            </w:pPr>
            <w:r w:rsidRPr="00967534">
              <w:rPr>
                <w:rFonts w:ascii="Arial"/>
                <w:b/>
                <w:shd w:val="clear" w:color="auto" w:fill="D9D9D9" w:themeFill="background1" w:themeFillShade="D9"/>
              </w:rPr>
              <w:t>Centre</w:t>
            </w:r>
            <w:r w:rsidRPr="00967534">
              <w:rPr>
                <w:rFonts w:ascii="Arial"/>
                <w:b/>
                <w:spacing w:val="-3"/>
              </w:rPr>
              <w:t xml:space="preserve"> </w:t>
            </w:r>
            <w:r>
              <w:rPr>
                <w:rFonts w:ascii="Arial"/>
                <w:b/>
              </w:rPr>
              <w:t>name</w:t>
            </w:r>
          </w:p>
          <w:p w:rsidR="00DB0EB8" w:rsidRDefault="00DB0EB8" w14:paraId="540E7368" w14:textId="77777777">
            <w:pPr>
              <w:pStyle w:val="TableParagraph"/>
              <w:spacing w:before="153"/>
              <w:ind w:left="108"/>
              <w:rPr>
                <w:rFonts w:ascii="Arial" w:hAnsi="Arial" w:eastAsia="Arial" w:cs="Arial"/>
              </w:rPr>
              <w:pPrChange w:author="Melanie Dennig" w:date="2020-01-28T10:31:00Z" w:id="20">
                <w:pPr>
                  <w:pStyle w:val="TableParagraph"/>
                  <w:framePr w:hSpace="180" w:wrap="around" w:hAnchor="text" w:vAnchor="text" w:y="1"/>
                  <w:spacing w:before="153"/>
                  <w:ind w:left="108"/>
                  <w:suppressOverlap/>
                </w:pPr>
              </w:pPrChange>
            </w:pPr>
            <w:del w:author="Melanie Dennig" w:date="2020-01-28T10:31:00Z" w:id="21">
              <w:r>
                <w:rPr>
                  <w:rFonts w:ascii="Arial" w:hAnsi="Arial" w:eastAsia="Arial" w:cs="Arial"/>
                </w:rPr>
                <w:fldChar w:fldCharType="begin">
                  <w:ffData>
                    <w:name w:val="Text1"/>
                    <w:enabled/>
                    <w:calcOnExit w:val="0"/>
                    <w:textInput/>
                  </w:ffData>
                </w:fldChar>
              </w:r>
              <w:r>
                <w:rPr>
                  <w:rFonts w:ascii="Arial" w:hAnsi="Arial" w:eastAsia="Arial" w:cs="Arial"/>
                </w:rPr>
                <w:delInstrText xml:space="preserve"> FORMTEXT </w:delInstrText>
              </w:r>
              <w:r>
                <w:rPr>
                  <w:rFonts w:ascii="Arial" w:hAnsi="Arial" w:eastAsia="Arial" w:cs="Arial"/>
                </w:rPr>
              </w:r>
              <w:r>
                <w:rPr>
                  <w:rFonts w:ascii="Arial" w:hAnsi="Arial" w:eastAsia="Arial" w:cs="Arial"/>
                </w:rPr>
                <w:fldChar w:fldCharType="separate"/>
              </w:r>
              <w:r>
                <w:rPr>
                  <w:rFonts w:ascii="Arial" w:hAnsi="Arial" w:eastAsia="Arial" w:cs="Arial"/>
                  <w:noProof/>
                </w:rPr>
                <w:delText> </w:delText>
              </w:r>
              <w:r>
                <w:rPr>
                  <w:rFonts w:ascii="Arial" w:hAnsi="Arial" w:eastAsia="Arial" w:cs="Arial"/>
                  <w:noProof/>
                </w:rPr>
                <w:delText> </w:delText>
              </w:r>
              <w:r>
                <w:rPr>
                  <w:rFonts w:ascii="Arial" w:hAnsi="Arial" w:eastAsia="Arial" w:cs="Arial"/>
                  <w:noProof/>
                </w:rPr>
                <w:delText> </w:delText>
              </w:r>
              <w:r>
                <w:rPr>
                  <w:rFonts w:ascii="Arial" w:hAnsi="Arial" w:eastAsia="Arial" w:cs="Arial"/>
                  <w:noProof/>
                </w:rPr>
                <w:delText> </w:delText>
              </w:r>
              <w:r>
                <w:rPr>
                  <w:rFonts w:ascii="Arial" w:hAnsi="Arial" w:eastAsia="Arial" w:cs="Arial"/>
                  <w:noProof/>
                </w:rPr>
                <w:delText> </w:delText>
              </w:r>
              <w:r>
                <w:rPr>
                  <w:rFonts w:ascii="Arial" w:hAnsi="Arial" w:eastAsia="Arial" w:cs="Arial"/>
                </w:rPr>
                <w:fldChar w:fldCharType="end"/>
              </w:r>
            </w:del>
            <w:ins w:author="Melanie Dennig" w:date="2020-01-28T10:31:00Z" w:id="22">
              <w:r>
                <w:rPr>
                  <w:rFonts w:ascii="Arial" w:hAnsi="Arial" w:eastAsia="Arial" w:cs="Arial"/>
                </w:rPr>
                <w:t xml:space="preserve">Exeter </w:t>
              </w:r>
              <w:r w:rsidRPr="00967534">
                <w:rPr>
                  <w:rFonts w:ascii="Arial" w:hAnsi="Arial" w:eastAsia="Arial" w:cs="Arial"/>
                  <w:shd w:val="clear" w:color="auto" w:fill="D9D9D9" w:themeFill="background1" w:themeFillShade="D9"/>
                </w:rPr>
                <w:t>Mathematics</w:t>
              </w:r>
              <w:r>
                <w:rPr>
                  <w:rFonts w:ascii="Arial" w:hAnsi="Arial" w:eastAsia="Arial" w:cs="Arial"/>
                </w:rPr>
                <w:t xml:space="preserve"> </w:t>
              </w:r>
            </w:ins>
          </w:p>
        </w:tc>
      </w:tr>
      <w:tr w:rsidR="00DB0EB8" w:rsidTr="00134417" w14:paraId="4306034A" w14:textId="77777777">
        <w:trPr>
          <w:gridAfter w:val="1"/>
          <w:wAfter w:w="5891" w:type="dxa"/>
          <w:trHeight w:val="938" w:hRule="exact"/>
          <w:trPrChange w:author="Melanie Dennig" w:date="2020-01-28T10:31:00Z" w:id="23">
            <w:trPr>
              <w:trHeight w:val="938" w:hRule="exact"/>
            </w:trPr>
          </w:trPrChange>
        </w:trPr>
        <w:tc>
          <w:tcPr>
            <w:tcW w:w="2378" w:type="dxa"/>
            <w:tcBorders>
              <w:top w:val="single" w:color="4A4A4A" w:sz="4" w:space="0"/>
              <w:left w:val="nil"/>
              <w:bottom w:val="nil"/>
              <w:right w:val="nil"/>
            </w:tcBorders>
            <w:tcPrChange w:author="Melanie Dennig" w:date="2020-01-28T10:31:00Z" w:id="24">
              <w:tcPr>
                <w:tcW w:w="2273" w:type="dxa"/>
                <w:tcBorders>
                  <w:top w:val="single" w:color="4A4A4A" w:sz="4" w:space="0"/>
                  <w:left w:val="nil"/>
                  <w:bottom w:val="nil"/>
                  <w:right w:val="nil"/>
                </w:tcBorders>
              </w:tcPr>
            </w:tcPrChange>
          </w:tcPr>
          <w:p w:rsidR="00DB0EB8" w:rsidRDefault="00DB0EB8" w14:paraId="230A30C2" w14:textId="77777777">
            <w:pPr>
              <w:pStyle w:val="TableParagraph"/>
              <w:spacing w:before="8"/>
              <w:rPr>
                <w:rFonts w:ascii="Arial" w:hAnsi="Arial" w:eastAsia="Arial" w:cs="Arial"/>
                <w:b/>
                <w:bCs/>
                <w:sz w:val="21"/>
                <w:szCs w:val="21"/>
              </w:rPr>
              <w:pPrChange w:author="Melanie Dennig" w:date="2020-01-28T10:31:00Z" w:id="25">
                <w:pPr>
                  <w:pStyle w:val="TableParagraph"/>
                  <w:framePr w:hSpace="180" w:wrap="around" w:hAnchor="text" w:vAnchor="text" w:y="1"/>
                  <w:spacing w:before="8"/>
                  <w:suppressOverlap/>
                </w:pPr>
              </w:pPrChange>
            </w:pPr>
          </w:p>
          <w:p w:rsidR="00DB0EB8" w:rsidRDefault="00DB0EB8" w14:paraId="58FD37F9" w14:textId="77777777">
            <w:pPr>
              <w:pStyle w:val="TableParagraph"/>
              <w:ind w:left="115"/>
              <w:rPr>
                <w:rFonts w:ascii="Arial"/>
                <w:b/>
              </w:rPr>
              <w:pPrChange w:author="Melanie Dennig" w:date="2020-01-28T10:31:00Z" w:id="26">
                <w:pPr>
                  <w:pStyle w:val="TableParagraph"/>
                  <w:framePr w:hSpace="180" w:wrap="around" w:hAnchor="text" w:vAnchor="text" w:y="1"/>
                  <w:ind w:left="115"/>
                  <w:suppressOverlap/>
                </w:pPr>
              </w:pPrChange>
            </w:pPr>
            <w:r>
              <w:rPr>
                <w:rFonts w:ascii="Arial"/>
                <w:b/>
              </w:rPr>
              <w:t>Candidate</w:t>
            </w:r>
            <w:r>
              <w:rPr>
                <w:rFonts w:ascii="Arial"/>
                <w:b/>
                <w:spacing w:val="-6"/>
              </w:rPr>
              <w:t xml:space="preserve"> </w:t>
            </w:r>
            <w:r>
              <w:rPr>
                <w:rFonts w:ascii="Arial"/>
                <w:b/>
              </w:rPr>
              <w:t>number</w:t>
            </w:r>
          </w:p>
          <w:p w:rsidR="00DB0EB8" w:rsidP="00134417" w:rsidRDefault="00DB0EB8" w14:paraId="05593FD3" w14:textId="77777777">
            <w:pPr>
              <w:pStyle w:val="TableParagraph"/>
              <w:ind w:left="115"/>
              <w:rPr>
                <w:rFonts w:ascii="Arial" w:hAnsi="Arial" w:eastAsia="Arial" w:cs="Arial"/>
              </w:rPr>
            </w:pPr>
            <w:r>
              <w:rPr>
                <w:rFonts w:ascii="Arial" w:hAnsi="Arial" w:eastAsia="Arial" w:cs="Arial"/>
              </w:rPr>
              <w:t xml:space="preserve"> </w:t>
            </w:r>
            <w:r>
              <w:rPr>
                <w:rFonts w:ascii="Arial" w:hAnsi="Arial" w:eastAsia="Arial" w:cs="Arial"/>
              </w:rPr>
              <w:fldChar w:fldCharType="begin">
                <w:ffData>
                  <w:name w:val="Text1"/>
                  <w:enabled/>
                  <w:calcOnExit w:val="0"/>
                  <w:textInput/>
                </w:ffData>
              </w:fldChar>
            </w:r>
            <w:r>
              <w:rPr>
                <w:rFonts w:ascii="Arial" w:hAnsi="Arial" w:eastAsia="Arial" w:cs="Arial"/>
              </w:rPr>
              <w:instrText xml:space="preserve"> FORMTEXT </w:instrText>
            </w:r>
            <w:r>
              <w:rPr>
                <w:rFonts w:ascii="Arial" w:hAnsi="Arial" w:eastAsia="Arial" w:cs="Arial"/>
              </w:rPr>
            </w:r>
            <w:r>
              <w:rPr>
                <w:rFonts w:ascii="Arial" w:hAnsi="Arial" w:eastAsia="Arial" w:cs="Arial"/>
              </w:rPr>
              <w:fldChar w:fldCharType="separate"/>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rPr>
              <w:fldChar w:fldCharType="end"/>
            </w:r>
          </w:p>
          <w:p w:rsidR="00DB0EB8" w:rsidP="00134417" w:rsidRDefault="00DB0EB8" w14:paraId="4BF23880" w14:textId="77777777">
            <w:pPr>
              <w:pStyle w:val="TableParagraph"/>
              <w:ind w:left="115"/>
              <w:rPr>
                <w:rFonts w:ascii="Arial" w:hAnsi="Arial" w:eastAsia="Arial" w:cs="Arial"/>
              </w:rPr>
            </w:pPr>
            <w:r w:rsidRPr="002D4775">
              <w:rPr>
                <w:rFonts w:ascii="Arial" w:hAnsi="Arial" w:eastAsia="Arial" w:cs="Arial"/>
                <w:b/>
                <w:bCs/>
                <w:color w:val="FF0000"/>
                <w:sz w:val="20"/>
                <w:szCs w:val="20"/>
              </w:rPr>
              <w:t>FILL IN</w:t>
            </w:r>
            <w:ins w:author="Melanie Dennig" w:date="2020-01-28T10:31:00Z" w:id="27">
              <w:r w:rsidRPr="002D4775">
                <w:rPr>
                  <w:rFonts w:ascii="Arial" w:hAnsi="Arial" w:eastAsia="Arial" w:cs="Arial"/>
                  <w:b/>
                  <w:bCs/>
                  <w:color w:val="FF0000"/>
                  <w:sz w:val="20"/>
                  <w:szCs w:val="20"/>
                </w:rPr>
                <w:br w:type="textWrapping" w:clear="all"/>
              </w:r>
            </w:ins>
          </w:p>
        </w:tc>
        <w:tc>
          <w:tcPr>
            <w:tcW w:w="432" w:type="dxa"/>
            <w:tcBorders>
              <w:top w:val="nil"/>
              <w:left w:val="nil"/>
              <w:bottom w:val="nil"/>
              <w:right w:val="nil"/>
            </w:tcBorders>
            <w:tcPrChange w:author="Melanie Dennig" w:date="2020-01-28T10:31:00Z" w:id="28">
              <w:tcPr>
                <w:tcW w:w="422" w:type="dxa"/>
                <w:tcBorders>
                  <w:top w:val="nil"/>
                  <w:left w:val="nil"/>
                  <w:bottom w:val="nil"/>
                  <w:right w:val="nil"/>
                </w:tcBorders>
              </w:tcPr>
            </w:tcPrChange>
          </w:tcPr>
          <w:p w:rsidR="00DB0EB8" w:rsidRDefault="00DB0EB8" w14:paraId="266E5ED8" w14:textId="77777777">
            <w:pPr>
              <w:pPrChange w:author="Melanie Dennig" w:date="2020-01-28T10:31:00Z" w:id="29">
                <w:pPr>
                  <w:framePr w:hSpace="180" w:wrap="around" w:hAnchor="text" w:vAnchor="text" w:y="1"/>
                  <w:suppressOverlap/>
                </w:pPr>
              </w:pPrChange>
            </w:pPr>
          </w:p>
        </w:tc>
        <w:tc>
          <w:tcPr>
            <w:tcW w:w="2614" w:type="dxa"/>
            <w:tcBorders>
              <w:top w:val="single" w:color="4A4A4A" w:sz="4" w:space="0"/>
              <w:left w:val="nil"/>
              <w:bottom w:val="nil"/>
              <w:right w:val="nil"/>
            </w:tcBorders>
            <w:tcPrChange w:author="Melanie Dennig" w:date="2020-01-28T10:31:00Z" w:id="30">
              <w:tcPr>
                <w:tcW w:w="2614" w:type="dxa"/>
                <w:gridSpan w:val="2"/>
                <w:tcBorders>
                  <w:top w:val="single" w:color="4A4A4A" w:sz="4" w:space="0"/>
                  <w:left w:val="nil"/>
                  <w:bottom w:val="nil"/>
                  <w:right w:val="nil"/>
                </w:tcBorders>
              </w:tcPr>
            </w:tcPrChange>
          </w:tcPr>
          <w:p w:rsidR="00DB0EB8" w:rsidRDefault="00DB0EB8" w14:paraId="73393DDC" w14:textId="77777777">
            <w:pPr>
              <w:pStyle w:val="TableParagraph"/>
              <w:spacing w:before="8"/>
              <w:rPr>
                <w:rFonts w:ascii="Arial" w:hAnsi="Arial" w:eastAsia="Arial" w:cs="Arial"/>
                <w:b/>
                <w:bCs/>
                <w:sz w:val="21"/>
                <w:szCs w:val="21"/>
              </w:rPr>
              <w:pPrChange w:author="Melanie Dennig" w:date="2020-01-28T10:31:00Z" w:id="31">
                <w:pPr>
                  <w:pStyle w:val="TableParagraph"/>
                  <w:framePr w:hSpace="180" w:wrap="around" w:hAnchor="text" w:vAnchor="text" w:y="1"/>
                  <w:spacing w:before="8"/>
                  <w:suppressOverlap/>
                </w:pPr>
              </w:pPrChange>
            </w:pPr>
          </w:p>
          <w:p w:rsidR="00DB0EB8" w:rsidRDefault="00DB0EB8" w14:paraId="7607265E" w14:textId="77777777">
            <w:pPr>
              <w:pStyle w:val="TableParagraph"/>
              <w:ind w:left="108"/>
              <w:rPr>
                <w:rFonts w:ascii="Arial" w:hAnsi="Arial" w:eastAsia="Arial" w:cs="Arial"/>
                <w:b/>
                <w:bCs/>
              </w:rPr>
              <w:pPrChange w:author="Melanie Dennig" w:date="2020-01-28T10:31:00Z" w:id="32">
                <w:pPr>
                  <w:pStyle w:val="TableParagraph"/>
                  <w:framePr w:hSpace="180" w:wrap="around" w:hAnchor="text" w:vAnchor="text" w:y="1"/>
                  <w:ind w:left="108"/>
                  <w:suppressOverlap/>
                </w:pPr>
              </w:pPrChange>
            </w:pPr>
            <w:r>
              <w:rPr>
                <w:rFonts w:ascii="Arial" w:hAnsi="Arial" w:eastAsia="Arial" w:cs="Arial"/>
                <w:b/>
                <w:bCs/>
              </w:rPr>
              <w:t>Candidate’s full</w:t>
            </w:r>
            <w:r>
              <w:rPr>
                <w:rFonts w:ascii="Arial" w:hAnsi="Arial" w:eastAsia="Arial" w:cs="Arial"/>
                <w:b/>
                <w:bCs/>
                <w:spacing w:val="-7"/>
              </w:rPr>
              <w:t xml:space="preserve"> </w:t>
            </w:r>
            <w:r>
              <w:rPr>
                <w:rFonts w:ascii="Arial" w:hAnsi="Arial" w:eastAsia="Arial" w:cs="Arial"/>
                <w:b/>
                <w:bCs/>
              </w:rPr>
              <w:t>name</w:t>
            </w:r>
          </w:p>
          <w:p w:rsidR="00DB0EB8" w:rsidRDefault="00DB0EB8" w14:paraId="0B57D153" w14:textId="77777777">
            <w:pPr>
              <w:pStyle w:val="TableParagraph"/>
              <w:ind w:left="108"/>
              <w:rPr>
                <w:rFonts w:ascii="Arial" w:hAnsi="Arial" w:eastAsia="Arial" w:cs="Arial"/>
              </w:rPr>
              <w:pPrChange w:author="Melanie Dennig" w:date="2020-01-28T10:31:00Z" w:id="33">
                <w:pPr>
                  <w:pStyle w:val="TableParagraph"/>
                  <w:framePr w:hSpace="180" w:wrap="around" w:hAnchor="text" w:vAnchor="text" w:y="1"/>
                  <w:ind w:left="108"/>
                  <w:suppressOverlap/>
                </w:pPr>
              </w:pPrChange>
            </w:pPr>
            <w:r>
              <w:rPr>
                <w:rFonts w:ascii="Arial" w:hAnsi="Arial" w:eastAsia="Arial" w:cs="Arial"/>
              </w:rPr>
              <w:fldChar w:fldCharType="begin">
                <w:ffData>
                  <w:name w:val="Text1"/>
                  <w:enabled/>
                  <w:calcOnExit w:val="0"/>
                  <w:textInput/>
                </w:ffData>
              </w:fldChar>
            </w:r>
            <w:r>
              <w:rPr>
                <w:rFonts w:ascii="Arial" w:hAnsi="Arial" w:eastAsia="Arial" w:cs="Arial"/>
              </w:rPr>
              <w:instrText xml:space="preserve"> FORMTEXT </w:instrText>
            </w:r>
            <w:r>
              <w:rPr>
                <w:rFonts w:ascii="Arial" w:hAnsi="Arial" w:eastAsia="Arial" w:cs="Arial"/>
              </w:rPr>
            </w:r>
            <w:r>
              <w:rPr>
                <w:rFonts w:ascii="Arial" w:hAnsi="Arial" w:eastAsia="Arial" w:cs="Arial"/>
              </w:rPr>
              <w:fldChar w:fldCharType="separate"/>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noProof/>
              </w:rPr>
              <w:t> </w:t>
            </w:r>
            <w:r>
              <w:rPr>
                <w:rFonts w:ascii="Arial" w:hAnsi="Arial" w:eastAsia="Arial" w:cs="Arial"/>
              </w:rPr>
              <w:fldChar w:fldCharType="end"/>
            </w:r>
          </w:p>
        </w:tc>
      </w:tr>
    </w:tbl>
    <w:p w:rsidRPr="002D4775" w:rsidR="00DB0EB8" w:rsidP="00DB0EB8" w:rsidRDefault="00DB0EB8" w14:paraId="58B9192E" w14:textId="77777777">
      <w:pPr>
        <w:tabs>
          <w:tab w:val="left" w:pos="5115"/>
        </w:tabs>
        <w:spacing w:before="2"/>
        <w:rPr>
          <w:rFonts w:ascii="Arial" w:hAnsi="Arial" w:eastAsia="Arial" w:cs="Arial"/>
          <w:b/>
          <w:bCs/>
          <w:sz w:val="20"/>
          <w:szCs w:val="20"/>
        </w:rPr>
      </w:pPr>
      <w:r>
        <w:rPr>
          <w:rFonts w:ascii="Arial" w:hAnsi="Arial" w:eastAsia="Arial" w:cs="Arial"/>
          <w:b/>
          <w:bCs/>
          <w:sz w:val="20"/>
          <w:szCs w:val="20"/>
        </w:rPr>
        <w:tab/>
      </w:r>
      <w:r w:rsidRPr="002D4775">
        <w:rPr>
          <w:rFonts w:ascii="Arial" w:hAnsi="Arial" w:eastAsia="Arial" w:cs="Arial"/>
          <w:b/>
          <w:bCs/>
          <w:color w:val="FF0000"/>
          <w:sz w:val="20"/>
          <w:szCs w:val="20"/>
        </w:rPr>
        <w:t>FILL IN</w:t>
      </w:r>
      <w:ins w:author="Melanie Dennig" w:date="2020-01-28T10:31:00Z" w:id="34">
        <w:r w:rsidRPr="002D4775">
          <w:rPr>
            <w:rFonts w:ascii="Arial" w:hAnsi="Arial" w:eastAsia="Arial" w:cs="Arial"/>
            <w:b/>
            <w:bCs/>
            <w:color w:val="FF0000"/>
            <w:sz w:val="20"/>
            <w:szCs w:val="20"/>
          </w:rPr>
          <w:br w:type="textWrapping" w:clear="all"/>
        </w:r>
      </w:ins>
    </w:p>
    <w:p w:rsidR="00DB0EB8" w:rsidP="00DB0EB8" w:rsidRDefault="00DB0EB8" w14:paraId="5007D7BF" w14:textId="77777777">
      <w:pPr>
        <w:spacing w:before="72"/>
        <w:ind w:left="1132" w:right="8509"/>
        <w:rPr>
          <w:rFonts w:ascii="Arial" w:hAnsi="Arial" w:eastAsia="Arial" w:cs="Arial"/>
        </w:rPr>
      </w:pPr>
      <w:r>
        <w:rPr>
          <w:noProof/>
          <w:lang w:eastAsia="en-GB"/>
        </w:rPr>
        <mc:AlternateContent>
          <mc:Choice Requires="wpg">
            <w:drawing>
              <wp:anchor distT="0" distB="0" distL="114300" distR="114300" simplePos="0" relativeHeight="251658244" behindDoc="1" locked="0" layoutInCell="1" allowOverlap="1" wp14:anchorId="742847BC" wp14:editId="4854E01F">
                <wp:simplePos x="0" y="0"/>
                <wp:positionH relativeFrom="page">
                  <wp:posOffset>719455</wp:posOffset>
                </wp:positionH>
                <wp:positionV relativeFrom="paragraph">
                  <wp:posOffset>-153670</wp:posOffset>
                </wp:positionV>
                <wp:extent cx="1443355" cy="43180"/>
                <wp:effectExtent l="5080" t="0" r="0" b="5715"/>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3355" cy="43180"/>
                          <a:chOff x="1133" y="-242"/>
                          <a:chExt cx="2273" cy="68"/>
                        </a:xfrm>
                      </wpg:grpSpPr>
                      <wpg:grpSp>
                        <wpg:cNvPr id="38" name="Group 42"/>
                        <wpg:cNvGrpSpPr>
                          <a:grpSpLocks/>
                        </wpg:cNvGrpSpPr>
                        <wpg:grpSpPr bwMode="auto">
                          <a:xfrm>
                            <a:off x="1133" y="-242"/>
                            <a:ext cx="10" cy="58"/>
                            <a:chOff x="1133" y="-242"/>
                            <a:chExt cx="10" cy="58"/>
                          </a:xfrm>
                        </wpg:grpSpPr>
                        <wps:wsp>
                          <wps:cNvPr id="39" name="Freeform 43"/>
                          <wps:cNvSpPr>
                            <a:spLocks/>
                          </wps:cNvSpPr>
                          <wps:spPr bwMode="auto">
                            <a:xfrm>
                              <a:off x="1133" y="-242"/>
                              <a:ext cx="10" cy="58"/>
                            </a:xfrm>
                            <a:custGeom>
                              <a:avLst/>
                              <a:gdLst>
                                <a:gd name="T0" fmla="+- 0 1133 1133"/>
                                <a:gd name="T1" fmla="*/ T0 w 10"/>
                                <a:gd name="T2" fmla="+- 0 -185 -242"/>
                                <a:gd name="T3" fmla="*/ -185 h 58"/>
                                <a:gd name="T4" fmla="+- 0 1142 1133"/>
                                <a:gd name="T5" fmla="*/ T4 w 10"/>
                                <a:gd name="T6" fmla="+- 0 -185 -242"/>
                                <a:gd name="T7" fmla="*/ -185 h 58"/>
                                <a:gd name="T8" fmla="+- 0 1142 1133"/>
                                <a:gd name="T9" fmla="*/ T8 w 10"/>
                                <a:gd name="T10" fmla="+- 0 -242 -242"/>
                                <a:gd name="T11" fmla="*/ -242 h 58"/>
                                <a:gd name="T12" fmla="+- 0 1133 1133"/>
                                <a:gd name="T13" fmla="*/ T12 w 10"/>
                                <a:gd name="T14" fmla="+- 0 -242 -242"/>
                                <a:gd name="T15" fmla="*/ -242 h 58"/>
                                <a:gd name="T16" fmla="+- 0 1133 1133"/>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9" y="57"/>
                                  </a:lnTo>
                                  <a:lnTo>
                                    <a:pt x="9"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40"/>
                        <wpg:cNvGrpSpPr>
                          <a:grpSpLocks/>
                        </wpg:cNvGrpSpPr>
                        <wpg:grpSpPr bwMode="auto">
                          <a:xfrm>
                            <a:off x="1133" y="-185"/>
                            <a:ext cx="10" cy="10"/>
                            <a:chOff x="1133" y="-185"/>
                            <a:chExt cx="10" cy="10"/>
                          </a:xfrm>
                        </wpg:grpSpPr>
                        <wps:wsp>
                          <wps:cNvPr id="41" name="Freeform 41"/>
                          <wps:cNvSpPr>
                            <a:spLocks/>
                          </wps:cNvSpPr>
                          <wps:spPr bwMode="auto">
                            <a:xfrm>
                              <a:off x="1133" y="-185"/>
                              <a:ext cx="10" cy="10"/>
                            </a:xfrm>
                            <a:custGeom>
                              <a:avLst/>
                              <a:gdLst>
                                <a:gd name="T0" fmla="+- 0 1133 1133"/>
                                <a:gd name="T1" fmla="*/ T0 w 10"/>
                                <a:gd name="T2" fmla="+- 0 -175 -185"/>
                                <a:gd name="T3" fmla="*/ -175 h 10"/>
                                <a:gd name="T4" fmla="+- 0 1142 1133"/>
                                <a:gd name="T5" fmla="*/ T4 w 10"/>
                                <a:gd name="T6" fmla="+- 0 -175 -185"/>
                                <a:gd name="T7" fmla="*/ -175 h 10"/>
                                <a:gd name="T8" fmla="+- 0 1142 1133"/>
                                <a:gd name="T9" fmla="*/ T8 w 10"/>
                                <a:gd name="T10" fmla="+- 0 -185 -185"/>
                                <a:gd name="T11" fmla="*/ -185 h 10"/>
                                <a:gd name="T12" fmla="+- 0 1133 1133"/>
                                <a:gd name="T13" fmla="*/ T12 w 10"/>
                                <a:gd name="T14" fmla="+- 0 -185 -185"/>
                                <a:gd name="T15" fmla="*/ -185 h 10"/>
                                <a:gd name="T16" fmla="+- 0 1133 113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9" y="10"/>
                                  </a:lnTo>
                                  <a:lnTo>
                                    <a:pt x="9"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38"/>
                        <wpg:cNvGrpSpPr>
                          <a:grpSpLocks/>
                        </wpg:cNvGrpSpPr>
                        <wpg:grpSpPr bwMode="auto">
                          <a:xfrm>
                            <a:off x="1142" y="-180"/>
                            <a:ext cx="2254" cy="2"/>
                            <a:chOff x="1142" y="-180"/>
                            <a:chExt cx="2254" cy="2"/>
                          </a:xfrm>
                        </wpg:grpSpPr>
                        <wps:wsp>
                          <wps:cNvPr id="43" name="Freeform 39"/>
                          <wps:cNvSpPr>
                            <a:spLocks/>
                          </wps:cNvSpPr>
                          <wps:spPr bwMode="auto">
                            <a:xfrm>
                              <a:off x="1142" y="-180"/>
                              <a:ext cx="2254" cy="2"/>
                            </a:xfrm>
                            <a:custGeom>
                              <a:avLst/>
                              <a:gdLst>
                                <a:gd name="T0" fmla="+- 0 1142 1142"/>
                                <a:gd name="T1" fmla="*/ T0 w 2254"/>
                                <a:gd name="T2" fmla="+- 0 3396 1142"/>
                                <a:gd name="T3" fmla="*/ T2 w 2254"/>
                              </a:gdLst>
                              <a:ahLst/>
                              <a:cxnLst>
                                <a:cxn ang="0">
                                  <a:pos x="T1" y="0"/>
                                </a:cxn>
                                <a:cxn ang="0">
                                  <a:pos x="T3" y="0"/>
                                </a:cxn>
                              </a:cxnLst>
                              <a:rect l="0" t="0" r="r" b="b"/>
                              <a:pathLst>
                                <a:path w="2254">
                                  <a:moveTo>
                                    <a:pt x="0" y="0"/>
                                  </a:moveTo>
                                  <a:lnTo>
                                    <a:pt x="2254"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36"/>
                        <wpg:cNvGrpSpPr>
                          <a:grpSpLocks/>
                        </wpg:cNvGrpSpPr>
                        <wpg:grpSpPr bwMode="auto">
                          <a:xfrm>
                            <a:off x="3396" y="-185"/>
                            <a:ext cx="10" cy="10"/>
                            <a:chOff x="3396" y="-185"/>
                            <a:chExt cx="10" cy="10"/>
                          </a:xfrm>
                        </wpg:grpSpPr>
                        <wps:wsp>
                          <wps:cNvPr id="45" name="Freeform 37"/>
                          <wps:cNvSpPr>
                            <a:spLocks/>
                          </wps:cNvSpPr>
                          <wps:spPr bwMode="auto">
                            <a:xfrm>
                              <a:off x="3396" y="-185"/>
                              <a:ext cx="10" cy="10"/>
                            </a:xfrm>
                            <a:custGeom>
                              <a:avLst/>
                              <a:gdLst>
                                <a:gd name="T0" fmla="+- 0 3396 3396"/>
                                <a:gd name="T1" fmla="*/ T0 w 10"/>
                                <a:gd name="T2" fmla="+- 0 -175 -185"/>
                                <a:gd name="T3" fmla="*/ -175 h 10"/>
                                <a:gd name="T4" fmla="+- 0 3406 3396"/>
                                <a:gd name="T5" fmla="*/ T4 w 10"/>
                                <a:gd name="T6" fmla="+- 0 -175 -185"/>
                                <a:gd name="T7" fmla="*/ -175 h 10"/>
                                <a:gd name="T8" fmla="+- 0 3406 3396"/>
                                <a:gd name="T9" fmla="*/ T8 w 10"/>
                                <a:gd name="T10" fmla="+- 0 -185 -185"/>
                                <a:gd name="T11" fmla="*/ -185 h 10"/>
                                <a:gd name="T12" fmla="+- 0 3396 3396"/>
                                <a:gd name="T13" fmla="*/ T12 w 10"/>
                                <a:gd name="T14" fmla="+- 0 -185 -185"/>
                                <a:gd name="T15" fmla="*/ -185 h 10"/>
                                <a:gd name="T16" fmla="+- 0 3396 3396"/>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7DCE4E5A">
              <v:group id="Group 35" style="position:absolute;margin-left:56.65pt;margin-top:-12.1pt;width:113.65pt;height:3.4pt;z-index:-251648000;mso-position-horizontal-relative:page" coordsize="2273,68" coordorigin="1133,-242" o:spid="_x0000_s1026" w14:anchorId="43AFBF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">
                <v:group id="Group 42" style="position:absolute;left:1133;top:-242;width:10;height:58" coordsize="10,58" coordorigin="1133,-24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43" style="position:absolute;left:1133;top:-242;width:10;height:58;visibility:visible;mso-wrap-style:square;v-text-anchor:top" coordsize="10,58" o:spid="_x0000_s1028" fillcolor="#4a4a4a" stroked="f" path="m,57r9,l9,,,,,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">
                    <v:path arrowok="t" o:connecttype="custom" o:connectlocs="0,-185;9,-185;9,-242;0,-242;0,-185" o:connectangles="0,0,0,0,0"/>
                  </v:shape>
                </v:group>
                <v:group id="Group 40" style="position:absolute;left:1133;top:-185;width:10;height:10" coordsize="10,10" coordorigin="1133,-185"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41" style="position:absolute;left:1133;top:-185;width:10;height:10;visibility:visible;mso-wrap-style:square;v-text-anchor:top" coordsize="10,10" o:spid="_x0000_s1030" fillcolor="#4a4a4a" stroked="f" path="m,10r9,l9,,,,,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">
                    <v:path arrowok="t" o:connecttype="custom" o:connectlocs="0,-175;9,-175;9,-185;0,-185;0,-175" o:connectangles="0,0,0,0,0"/>
                  </v:shape>
                </v:group>
                <v:group id="Group 38" style="position:absolute;left:1142;top:-180;width:2254;height:2" coordsize="2254,2" coordorigin="1142,-180"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39" style="position:absolute;left:1142;top:-180;width:2254;height:2;visibility:visible;mso-wrap-style:square;v-text-anchor:top" coordsize="2254,2" o:spid="_x0000_s1032" filled="f" strokecolor="#4a4a4a" strokeweight=".16969mm" path="m,l225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">
                    <v:path arrowok="t" o:connecttype="custom" o:connectlocs="0,0;2254,0" o:connectangles="0,0"/>
                  </v:shape>
                </v:group>
                <v:group id="Group 36" style="position:absolute;left:3396;top:-185;width:10;height:10" coordsize="10,10" coordorigin="3396,-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37" style="position:absolute;left:3396;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">
                    <v:path arrowok="t" o:connecttype="custom" o:connectlocs="0,-175;10,-175;10,-185;0,-185;0,-175" o:connectangles="0,0,0,0,0"/>
                  </v:shape>
                </v:group>
                <w10:wrap anchorx="page"/>
              </v:group>
            </w:pict>
          </mc:Fallback>
        </mc:AlternateContent>
      </w:r>
      <w:r>
        <w:rPr>
          <w:noProof/>
          <w:lang w:eastAsia="en-GB"/>
        </w:rPr>
        <mc:AlternateContent>
          <mc:Choice Requires="wpg">
            <w:drawing>
              <wp:anchor distT="0" distB="0" distL="114300" distR="114300" simplePos="0" relativeHeight="251658245" behindDoc="1" locked="0" layoutInCell="1" allowOverlap="1" wp14:anchorId="7B26E398" wp14:editId="1DF6325C">
                <wp:simplePos x="0" y="0"/>
                <wp:positionH relativeFrom="page">
                  <wp:posOffset>2427605</wp:posOffset>
                </wp:positionH>
                <wp:positionV relativeFrom="paragraph">
                  <wp:posOffset>-153670</wp:posOffset>
                </wp:positionV>
                <wp:extent cx="4776470" cy="43180"/>
                <wp:effectExtent l="0" t="0" r="6350" b="5715"/>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6470" cy="43180"/>
                          <a:chOff x="3823" y="-242"/>
                          <a:chExt cx="7522" cy="68"/>
                        </a:xfrm>
                      </wpg:grpSpPr>
                      <wpg:grpSp>
                        <wpg:cNvPr id="29" name="Group 33"/>
                        <wpg:cNvGrpSpPr>
                          <a:grpSpLocks/>
                        </wpg:cNvGrpSpPr>
                        <wpg:grpSpPr bwMode="auto">
                          <a:xfrm>
                            <a:off x="3823" y="-185"/>
                            <a:ext cx="10" cy="10"/>
                            <a:chOff x="3823" y="-185"/>
                            <a:chExt cx="10" cy="10"/>
                          </a:xfrm>
                        </wpg:grpSpPr>
                        <wps:wsp>
                          <wps:cNvPr id="30" name="Freeform 34"/>
                          <wps:cNvSpPr>
                            <a:spLocks/>
                          </wps:cNvSpPr>
                          <wps:spPr bwMode="auto">
                            <a:xfrm>
                              <a:off x="3823" y="-185"/>
                              <a:ext cx="10" cy="10"/>
                            </a:xfrm>
                            <a:custGeom>
                              <a:avLst/>
                              <a:gdLst>
                                <a:gd name="T0" fmla="+- 0 3823 3823"/>
                                <a:gd name="T1" fmla="*/ T0 w 10"/>
                                <a:gd name="T2" fmla="+- 0 -175 -185"/>
                                <a:gd name="T3" fmla="*/ -175 h 10"/>
                                <a:gd name="T4" fmla="+- 0 3833 3823"/>
                                <a:gd name="T5" fmla="*/ T4 w 10"/>
                                <a:gd name="T6" fmla="+- 0 -175 -185"/>
                                <a:gd name="T7" fmla="*/ -175 h 10"/>
                                <a:gd name="T8" fmla="+- 0 3833 3823"/>
                                <a:gd name="T9" fmla="*/ T8 w 10"/>
                                <a:gd name="T10" fmla="+- 0 -185 -185"/>
                                <a:gd name="T11" fmla="*/ -185 h 10"/>
                                <a:gd name="T12" fmla="+- 0 3823 3823"/>
                                <a:gd name="T13" fmla="*/ T12 w 10"/>
                                <a:gd name="T14" fmla="+- 0 -185 -185"/>
                                <a:gd name="T15" fmla="*/ -185 h 10"/>
                                <a:gd name="T16" fmla="+- 0 3823 3823"/>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31"/>
                        <wpg:cNvGrpSpPr>
                          <a:grpSpLocks/>
                        </wpg:cNvGrpSpPr>
                        <wpg:grpSpPr bwMode="auto">
                          <a:xfrm>
                            <a:off x="3833" y="-180"/>
                            <a:ext cx="7503" cy="2"/>
                            <a:chOff x="3833" y="-180"/>
                            <a:chExt cx="7503" cy="2"/>
                          </a:xfrm>
                        </wpg:grpSpPr>
                        <wps:wsp>
                          <wps:cNvPr id="32" name="Freeform 32"/>
                          <wps:cNvSpPr>
                            <a:spLocks/>
                          </wps:cNvSpPr>
                          <wps:spPr bwMode="auto">
                            <a:xfrm>
                              <a:off x="3833" y="-180"/>
                              <a:ext cx="7503" cy="2"/>
                            </a:xfrm>
                            <a:custGeom>
                              <a:avLst/>
                              <a:gdLst>
                                <a:gd name="T0" fmla="+- 0 3833 3833"/>
                                <a:gd name="T1" fmla="*/ T0 w 7503"/>
                                <a:gd name="T2" fmla="+- 0 11335 3833"/>
                                <a:gd name="T3" fmla="*/ T2 w 7503"/>
                              </a:gdLst>
                              <a:ahLst/>
                              <a:cxnLst>
                                <a:cxn ang="0">
                                  <a:pos x="T1" y="0"/>
                                </a:cxn>
                                <a:cxn ang="0">
                                  <a:pos x="T3" y="0"/>
                                </a:cxn>
                              </a:cxnLst>
                              <a:rect l="0" t="0" r="r" b="b"/>
                              <a:pathLst>
                                <a:path w="7503">
                                  <a:moveTo>
                                    <a:pt x="0" y="0"/>
                                  </a:moveTo>
                                  <a:lnTo>
                                    <a:pt x="750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29"/>
                        <wpg:cNvGrpSpPr>
                          <a:grpSpLocks/>
                        </wpg:cNvGrpSpPr>
                        <wpg:grpSpPr bwMode="auto">
                          <a:xfrm>
                            <a:off x="11335" y="-242"/>
                            <a:ext cx="10" cy="58"/>
                            <a:chOff x="11335" y="-242"/>
                            <a:chExt cx="10" cy="58"/>
                          </a:xfrm>
                        </wpg:grpSpPr>
                        <wps:wsp>
                          <wps:cNvPr id="34" name="Freeform 30"/>
                          <wps:cNvSpPr>
                            <a:spLocks/>
                          </wps:cNvSpPr>
                          <wps:spPr bwMode="auto">
                            <a:xfrm>
                              <a:off x="11335" y="-242"/>
                              <a:ext cx="10" cy="58"/>
                            </a:xfrm>
                            <a:custGeom>
                              <a:avLst/>
                              <a:gdLst>
                                <a:gd name="T0" fmla="+- 0 11335 11335"/>
                                <a:gd name="T1" fmla="*/ T0 w 10"/>
                                <a:gd name="T2" fmla="+- 0 -185 -242"/>
                                <a:gd name="T3" fmla="*/ -185 h 58"/>
                                <a:gd name="T4" fmla="+- 0 11345 11335"/>
                                <a:gd name="T5" fmla="*/ T4 w 10"/>
                                <a:gd name="T6" fmla="+- 0 -185 -242"/>
                                <a:gd name="T7" fmla="*/ -185 h 58"/>
                                <a:gd name="T8" fmla="+- 0 11345 11335"/>
                                <a:gd name="T9" fmla="*/ T8 w 10"/>
                                <a:gd name="T10" fmla="+- 0 -242 -242"/>
                                <a:gd name="T11" fmla="*/ -242 h 58"/>
                                <a:gd name="T12" fmla="+- 0 11335 11335"/>
                                <a:gd name="T13" fmla="*/ T12 w 10"/>
                                <a:gd name="T14" fmla="+- 0 -242 -242"/>
                                <a:gd name="T15" fmla="*/ -242 h 58"/>
                                <a:gd name="T16" fmla="+- 0 11335 11335"/>
                                <a:gd name="T17" fmla="*/ T16 w 10"/>
                                <a:gd name="T18" fmla="+- 0 -185 -242"/>
                                <a:gd name="T19" fmla="*/ -185 h 58"/>
                              </a:gdLst>
                              <a:ahLst/>
                              <a:cxnLst>
                                <a:cxn ang="0">
                                  <a:pos x="T1" y="T3"/>
                                </a:cxn>
                                <a:cxn ang="0">
                                  <a:pos x="T5" y="T7"/>
                                </a:cxn>
                                <a:cxn ang="0">
                                  <a:pos x="T9" y="T11"/>
                                </a:cxn>
                                <a:cxn ang="0">
                                  <a:pos x="T13" y="T15"/>
                                </a:cxn>
                                <a:cxn ang="0">
                                  <a:pos x="T17" y="T19"/>
                                </a:cxn>
                              </a:cxnLst>
                              <a:rect l="0" t="0" r="r" b="b"/>
                              <a:pathLst>
                                <a:path w="10" h="58">
                                  <a:moveTo>
                                    <a:pt x="0" y="57"/>
                                  </a:moveTo>
                                  <a:lnTo>
                                    <a:pt x="10" y="57"/>
                                  </a:lnTo>
                                  <a:lnTo>
                                    <a:pt x="10" y="0"/>
                                  </a:lnTo>
                                  <a:lnTo>
                                    <a:pt x="0" y="0"/>
                                  </a:lnTo>
                                  <a:lnTo>
                                    <a:pt x="0" y="57"/>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27"/>
                        <wpg:cNvGrpSpPr>
                          <a:grpSpLocks/>
                        </wpg:cNvGrpSpPr>
                        <wpg:grpSpPr bwMode="auto">
                          <a:xfrm>
                            <a:off x="11335" y="-185"/>
                            <a:ext cx="10" cy="10"/>
                            <a:chOff x="11335" y="-185"/>
                            <a:chExt cx="10" cy="10"/>
                          </a:xfrm>
                        </wpg:grpSpPr>
                        <wps:wsp>
                          <wps:cNvPr id="36" name="Freeform 28"/>
                          <wps:cNvSpPr>
                            <a:spLocks/>
                          </wps:cNvSpPr>
                          <wps:spPr bwMode="auto">
                            <a:xfrm>
                              <a:off x="11335" y="-185"/>
                              <a:ext cx="10" cy="10"/>
                            </a:xfrm>
                            <a:custGeom>
                              <a:avLst/>
                              <a:gdLst>
                                <a:gd name="T0" fmla="+- 0 11335 11335"/>
                                <a:gd name="T1" fmla="*/ T0 w 10"/>
                                <a:gd name="T2" fmla="+- 0 -175 -185"/>
                                <a:gd name="T3" fmla="*/ -175 h 10"/>
                                <a:gd name="T4" fmla="+- 0 11345 11335"/>
                                <a:gd name="T5" fmla="*/ T4 w 10"/>
                                <a:gd name="T6" fmla="+- 0 -175 -185"/>
                                <a:gd name="T7" fmla="*/ -175 h 10"/>
                                <a:gd name="T8" fmla="+- 0 11345 11335"/>
                                <a:gd name="T9" fmla="*/ T8 w 10"/>
                                <a:gd name="T10" fmla="+- 0 -185 -185"/>
                                <a:gd name="T11" fmla="*/ -185 h 10"/>
                                <a:gd name="T12" fmla="+- 0 11335 11335"/>
                                <a:gd name="T13" fmla="*/ T12 w 10"/>
                                <a:gd name="T14" fmla="+- 0 -185 -185"/>
                                <a:gd name="T15" fmla="*/ -185 h 10"/>
                                <a:gd name="T16" fmla="+- 0 11335 11335"/>
                                <a:gd name="T17" fmla="*/ T16 w 10"/>
                                <a:gd name="T18" fmla="+- 0 -175 -185"/>
                                <a:gd name="T19" fmla="*/ -175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5B512CD4">
              <v:group id="Group 26" style="position:absolute;margin-left:191.15pt;margin-top:-12.1pt;width:376.1pt;height:3.4pt;z-index:-251646976;mso-position-horizontal-relative:page" coordsize="7522,68" coordorigin="3823,-242" o:spid="_x0000_s1026" w14:anchorId="10640B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">
                <v:group id="Group 33" style="position:absolute;left:3823;top:-185;width:10;height:10" coordsize="10,10" coordorigin="3823,-18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4" style="position:absolute;left:3823;top:-185;width:10;height:10;visibility:visible;mso-wrap-style:square;v-text-anchor:top" coordsize="10,10" o:spid="_x0000_s1028"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">
                    <v:path arrowok="t" o:connecttype="custom" o:connectlocs="0,-175;10,-175;10,-185;0,-185;0,-175" o:connectangles="0,0,0,0,0"/>
                  </v:shape>
                </v:group>
                <v:group id="Group 31" style="position:absolute;left:3833;top:-180;width:7503;height:2" coordsize="7503,2" coordorigin="3833,-18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32" style="position:absolute;left:3833;top:-180;width:7503;height:2;visibility:visible;mso-wrap-style:square;v-text-anchor:top" coordsize="7503,2" o:spid="_x0000_s1030" filled="f" strokecolor="#4a4a4a" strokeweight=".16969mm" path="m,l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">
                    <v:path arrowok="t" o:connecttype="custom" o:connectlocs="0,0;7502,0" o:connectangles="0,0"/>
                  </v:shape>
                </v:group>
                <v:group id="Group 29" style="position:absolute;left:11335;top:-242;width:10;height:58" coordsize="10,58" coordorigin="11335,-242"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Freeform 30" style="position:absolute;left:11335;top:-242;width:10;height:58;visibility:visible;mso-wrap-style:square;v-text-anchor:top" coordsize="10,58" o:spid="_x0000_s1032" fillcolor="#4a4a4a" stroked="f" path="m,57r10,l10,,,,,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">
                    <v:path arrowok="t" o:connecttype="custom" o:connectlocs="0,-185;10,-185;10,-242;0,-242;0,-185" o:connectangles="0,0,0,0,0"/>
                  </v:shape>
                </v:group>
                <v:group id="Group 27" style="position:absolute;left:11335;top:-185;width:10;height:10" coordsize="10,10" coordorigin="11335,-18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28" style="position:absolute;left:11335;top:-185;width:10;height:10;visibility:visible;mso-wrap-style:square;v-text-anchor:top" coordsize="10,10" o:spid="_x0000_s1034"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">
                    <v:path arrowok="t" o:connecttype="custom" o:connectlocs="0,-175;10,-175;10,-185;0,-185;0,-175" o:connectangles="0,0,0,0,0"/>
                  </v:shape>
                </v:group>
                <w10:wrap anchorx="page"/>
              </v:group>
            </w:pict>
          </mc:Fallback>
        </mc:AlternateContent>
      </w:r>
    </w:p>
    <w:p w:rsidR="00DB0EB8" w:rsidP="00DB0EB8" w:rsidRDefault="00DB0EB8" w14:paraId="57EC92A7" w14:textId="77777777">
      <w:pPr>
        <w:pStyle w:val="BodyText"/>
        <w:spacing w:line="480" w:lineRule="auto"/>
        <w:ind w:left="1248" w:right="4141" w:hanging="115"/>
      </w:pPr>
      <w:r>
        <w:rPr>
          <w:noProof/>
          <w:lang w:eastAsia="en-GB"/>
        </w:rPr>
        <mc:AlternateContent>
          <mc:Choice Requires="wpg">
            <w:drawing>
              <wp:anchor distT="0" distB="0" distL="114300" distR="114300" simplePos="0" relativeHeight="251658246" behindDoc="1" locked="0" layoutInCell="1" allowOverlap="1" wp14:anchorId="08F6BBE2" wp14:editId="7C927303">
                <wp:simplePos x="0" y="0"/>
                <wp:positionH relativeFrom="page">
                  <wp:posOffset>1553210</wp:posOffset>
                </wp:positionH>
                <wp:positionV relativeFrom="paragraph">
                  <wp:posOffset>485140</wp:posOffset>
                </wp:positionV>
                <wp:extent cx="5651500" cy="41275"/>
                <wp:effectExtent l="10160" t="0" r="5715" b="6985"/>
                <wp:wrapNone/>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00" cy="41275"/>
                          <a:chOff x="2446" y="764"/>
                          <a:chExt cx="8900" cy="65"/>
                        </a:xfrm>
                      </wpg:grpSpPr>
                      <wpg:grpSp>
                        <wpg:cNvPr id="22" name="Group 24"/>
                        <wpg:cNvGrpSpPr>
                          <a:grpSpLocks/>
                        </wpg:cNvGrpSpPr>
                        <wpg:grpSpPr bwMode="auto">
                          <a:xfrm>
                            <a:off x="2450" y="824"/>
                            <a:ext cx="8885" cy="2"/>
                            <a:chOff x="2450" y="824"/>
                            <a:chExt cx="8885" cy="2"/>
                          </a:xfrm>
                        </wpg:grpSpPr>
                        <wps:wsp>
                          <wps:cNvPr id="23" name="Freeform 25"/>
                          <wps:cNvSpPr>
                            <a:spLocks/>
                          </wps:cNvSpPr>
                          <wps:spPr bwMode="auto">
                            <a:xfrm>
                              <a:off x="2450" y="824"/>
                              <a:ext cx="8885" cy="2"/>
                            </a:xfrm>
                            <a:custGeom>
                              <a:avLst/>
                              <a:gdLst>
                                <a:gd name="T0" fmla="+- 0 2450 2450"/>
                                <a:gd name="T1" fmla="*/ T0 w 8885"/>
                                <a:gd name="T2" fmla="+- 0 11335 2450"/>
                                <a:gd name="T3" fmla="*/ T2 w 8885"/>
                              </a:gdLst>
                              <a:ahLst/>
                              <a:cxnLst>
                                <a:cxn ang="0">
                                  <a:pos x="T1" y="0"/>
                                </a:cxn>
                                <a:cxn ang="0">
                                  <a:pos x="T3" y="0"/>
                                </a:cxn>
                              </a:cxnLst>
                              <a:rect l="0" t="0" r="r" b="b"/>
                              <a:pathLst>
                                <a:path w="8885">
                                  <a:moveTo>
                                    <a:pt x="0" y="0"/>
                                  </a:moveTo>
                                  <a:lnTo>
                                    <a:pt x="8885"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22"/>
                        <wpg:cNvGrpSpPr>
                          <a:grpSpLocks/>
                        </wpg:cNvGrpSpPr>
                        <wpg:grpSpPr bwMode="auto">
                          <a:xfrm>
                            <a:off x="11335" y="764"/>
                            <a:ext cx="10" cy="56"/>
                            <a:chOff x="11335" y="764"/>
                            <a:chExt cx="10" cy="56"/>
                          </a:xfrm>
                        </wpg:grpSpPr>
                        <wps:wsp>
                          <wps:cNvPr id="25" name="Freeform 23"/>
                          <wps:cNvSpPr>
                            <a:spLocks/>
                          </wps:cNvSpPr>
                          <wps:spPr bwMode="auto">
                            <a:xfrm>
                              <a:off x="11335" y="764"/>
                              <a:ext cx="10" cy="56"/>
                            </a:xfrm>
                            <a:custGeom>
                              <a:avLst/>
                              <a:gdLst>
                                <a:gd name="T0" fmla="+- 0 11335 11335"/>
                                <a:gd name="T1" fmla="*/ T0 w 10"/>
                                <a:gd name="T2" fmla="+- 0 819 764"/>
                                <a:gd name="T3" fmla="*/ 819 h 56"/>
                                <a:gd name="T4" fmla="+- 0 11345 11335"/>
                                <a:gd name="T5" fmla="*/ T4 w 10"/>
                                <a:gd name="T6" fmla="+- 0 819 764"/>
                                <a:gd name="T7" fmla="*/ 819 h 56"/>
                                <a:gd name="T8" fmla="+- 0 11345 11335"/>
                                <a:gd name="T9" fmla="*/ T8 w 10"/>
                                <a:gd name="T10" fmla="+- 0 764 764"/>
                                <a:gd name="T11" fmla="*/ 764 h 56"/>
                                <a:gd name="T12" fmla="+- 0 11335 11335"/>
                                <a:gd name="T13" fmla="*/ T12 w 10"/>
                                <a:gd name="T14" fmla="+- 0 764 764"/>
                                <a:gd name="T15" fmla="*/ 764 h 56"/>
                                <a:gd name="T16" fmla="+- 0 11335 11335"/>
                                <a:gd name="T17" fmla="*/ T16 w 10"/>
                                <a:gd name="T18" fmla="+- 0 819 764"/>
                                <a:gd name="T19" fmla="*/ 819 h 56"/>
                              </a:gdLst>
                              <a:ahLst/>
                              <a:cxnLst>
                                <a:cxn ang="0">
                                  <a:pos x="T1" y="T3"/>
                                </a:cxn>
                                <a:cxn ang="0">
                                  <a:pos x="T5" y="T7"/>
                                </a:cxn>
                                <a:cxn ang="0">
                                  <a:pos x="T9" y="T11"/>
                                </a:cxn>
                                <a:cxn ang="0">
                                  <a:pos x="T13" y="T15"/>
                                </a:cxn>
                                <a:cxn ang="0">
                                  <a:pos x="T17" y="T19"/>
                                </a:cxn>
                              </a:cxnLst>
                              <a:rect l="0" t="0" r="r" b="b"/>
                              <a:pathLst>
                                <a:path w="10" h="56">
                                  <a:moveTo>
                                    <a:pt x="0" y="55"/>
                                  </a:moveTo>
                                  <a:lnTo>
                                    <a:pt x="10" y="55"/>
                                  </a:lnTo>
                                  <a:lnTo>
                                    <a:pt x="10" y="0"/>
                                  </a:lnTo>
                                  <a:lnTo>
                                    <a:pt x="0" y="0"/>
                                  </a:lnTo>
                                  <a:lnTo>
                                    <a:pt x="0" y="55"/>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20"/>
                        <wpg:cNvGrpSpPr>
                          <a:grpSpLocks/>
                        </wpg:cNvGrpSpPr>
                        <wpg:grpSpPr bwMode="auto">
                          <a:xfrm>
                            <a:off x="11335" y="819"/>
                            <a:ext cx="10" cy="10"/>
                            <a:chOff x="11335" y="819"/>
                            <a:chExt cx="10" cy="10"/>
                          </a:xfrm>
                        </wpg:grpSpPr>
                        <wps:wsp>
                          <wps:cNvPr id="27" name="Freeform 21"/>
                          <wps:cNvSpPr>
                            <a:spLocks/>
                          </wps:cNvSpPr>
                          <wps:spPr bwMode="auto">
                            <a:xfrm>
                              <a:off x="11335" y="819"/>
                              <a:ext cx="10" cy="10"/>
                            </a:xfrm>
                            <a:custGeom>
                              <a:avLst/>
                              <a:gdLst>
                                <a:gd name="T0" fmla="+- 0 11335 11335"/>
                                <a:gd name="T1" fmla="*/ T0 w 10"/>
                                <a:gd name="T2" fmla="+- 0 829 819"/>
                                <a:gd name="T3" fmla="*/ 829 h 10"/>
                                <a:gd name="T4" fmla="+- 0 11345 11335"/>
                                <a:gd name="T5" fmla="*/ T4 w 10"/>
                                <a:gd name="T6" fmla="+- 0 829 819"/>
                                <a:gd name="T7" fmla="*/ 829 h 10"/>
                                <a:gd name="T8" fmla="+- 0 11345 11335"/>
                                <a:gd name="T9" fmla="*/ T8 w 10"/>
                                <a:gd name="T10" fmla="+- 0 819 819"/>
                                <a:gd name="T11" fmla="*/ 819 h 10"/>
                                <a:gd name="T12" fmla="+- 0 11335 11335"/>
                                <a:gd name="T13" fmla="*/ T12 w 10"/>
                                <a:gd name="T14" fmla="+- 0 819 819"/>
                                <a:gd name="T15" fmla="*/ 819 h 10"/>
                                <a:gd name="T16" fmla="+- 0 11335 11335"/>
                                <a:gd name="T17" fmla="*/ T16 w 10"/>
                                <a:gd name="T18" fmla="+- 0 829 819"/>
                                <a:gd name="T19" fmla="*/ 829 h 10"/>
                              </a:gdLst>
                              <a:ahLst/>
                              <a:cxnLst>
                                <a:cxn ang="0">
                                  <a:pos x="T1" y="T3"/>
                                </a:cxn>
                                <a:cxn ang="0">
                                  <a:pos x="T5" y="T7"/>
                                </a:cxn>
                                <a:cxn ang="0">
                                  <a:pos x="T9" y="T11"/>
                                </a:cxn>
                                <a:cxn ang="0">
                                  <a:pos x="T13" y="T15"/>
                                </a:cxn>
                                <a:cxn ang="0">
                                  <a:pos x="T17" y="T19"/>
                                </a:cxn>
                              </a:cxnLst>
                              <a:rect l="0" t="0" r="r" b="b"/>
                              <a:pathLst>
                                <a:path w="10" h="10">
                                  <a:moveTo>
                                    <a:pt x="0" y="10"/>
                                  </a:moveTo>
                                  <a:lnTo>
                                    <a:pt x="10" y="10"/>
                                  </a:lnTo>
                                  <a:lnTo>
                                    <a:pt x="10" y="0"/>
                                  </a:lnTo>
                                  <a:lnTo>
                                    <a:pt x="0" y="0"/>
                                  </a:lnTo>
                                  <a:lnTo>
                                    <a:pt x="0" y="10"/>
                                  </a:lnTo>
                                  <a:close/>
                                </a:path>
                              </a:pathLst>
                            </a:custGeom>
                            <a:solidFill>
                              <a:srgbClr val="4A4A4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00809AF8">
              <v:group id="Group 19" style="position:absolute;margin-left:122.3pt;margin-top:38.2pt;width:445pt;height:3.25pt;z-index:-251645952;mso-position-horizontal-relative:page" coordsize="8900,65" coordorigin="2446,764" o:spid="_x0000_s1026" w14:anchorId="62126F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">
                <v:group id="Group 24" style="position:absolute;left:2450;top:824;width:8885;height:2" coordsize="8885,2" coordorigin="2450,82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5" style="position:absolute;left:2450;top:824;width:8885;height:2;visibility:visible;mso-wrap-style:square;v-text-anchor:top" coordsize="8885,2" o:spid="_x0000_s1028" filled="f" strokecolor="#4a4a4a" strokeweight=".48pt" path="m,l88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">
                    <v:path arrowok="t" o:connecttype="custom" o:connectlocs="0,0;8885,0" o:connectangles="0,0"/>
                  </v:shape>
                </v:group>
                <v:group id="Group 22" style="position:absolute;left:11335;top:764;width:10;height:56" coordsize="10,56" coordorigin="11335,764"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3" style="position:absolute;left:11335;top:764;width:10;height:56;visibility:visible;mso-wrap-style:square;v-text-anchor:top" coordsize="10,56" o:spid="_x0000_s1030" fillcolor="#4a4a4a" stroked="f" path="m,55r10,l10,,,,,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">
                    <v:path arrowok="t" o:connecttype="custom" o:connectlocs="0,819;10,819;10,764;0,764;0,819" o:connectangles="0,0,0,0,0"/>
                  </v:shape>
                </v:group>
                <v:group id="Group 20" style="position:absolute;left:11335;top:819;width:10;height:10" coordsize="10,10" coordorigin="11335,819"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1" style="position:absolute;left:11335;top:819;width:10;height:10;visibility:visible;mso-wrap-style:square;v-text-anchor:top" coordsize="10,10" o:spid="_x0000_s1032" fillcolor="#4a4a4a" stroked="f" path="m,10r10,l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">
                    <v:path arrowok="t" o:connecttype="custom" o:connectlocs="0,829;10,829;10,819;0,819;0,829" o:connectangles="0,0,0,0,0"/>
                  </v:shape>
                </v:group>
                <w10:wrap anchorx="page"/>
              </v:group>
            </w:pict>
          </mc:Fallback>
        </mc:AlternateContent>
      </w:r>
      <w:r>
        <w:rPr>
          <w:noProof/>
          <w:lang w:eastAsia="en-GB"/>
        </w:rPr>
        <mc:AlternateContent>
          <mc:Choice Requires="wps">
            <w:drawing>
              <wp:anchor distT="0" distB="0" distL="114300" distR="114300" simplePos="0" relativeHeight="251658240" behindDoc="0" locked="0" layoutInCell="1" allowOverlap="1" wp14:anchorId="195336D9" wp14:editId="286BE6F2">
                <wp:simplePos x="0" y="0"/>
                <wp:positionH relativeFrom="page">
                  <wp:posOffset>722630</wp:posOffset>
                </wp:positionH>
                <wp:positionV relativeFrom="paragraph">
                  <wp:posOffset>520065</wp:posOffset>
                </wp:positionV>
                <wp:extent cx="2831465" cy="530860"/>
                <wp:effectExtent l="0" t="0" r="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53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25450E9C" w14:textId="77777777">
                              <w:trPr>
                                <w:trHeight w:val="281" w:hRule="exact"/>
                              </w:trPr>
                              <w:tc>
                                <w:tcPr>
                                  <w:tcW w:w="1303" w:type="dxa"/>
                                  <w:tcBorders>
                                    <w:top w:val="nil"/>
                                    <w:left w:val="nil"/>
                                    <w:bottom w:val="nil"/>
                                    <w:right w:val="nil"/>
                                  </w:tcBorders>
                                </w:tcPr>
                                <w:p w:rsidR="00DB0EB8" w:rsidRDefault="00DB0EB8" w14:paraId="6589544B" w14:textId="77777777"/>
                              </w:tc>
                              <w:tc>
                                <w:tcPr>
                                  <w:tcW w:w="240" w:type="dxa"/>
                                  <w:tcBorders>
                                    <w:top w:val="single" w:color="4A4A4A" w:sz="4" w:space="0"/>
                                    <w:left w:val="nil"/>
                                    <w:bottom w:val="nil"/>
                                    <w:right w:val="nil"/>
                                  </w:tcBorders>
                                </w:tcPr>
                                <w:p w:rsidR="00DB0EB8" w:rsidRDefault="00DB0EB8" w14:paraId="6073A546" w14:textId="77777777"/>
                              </w:tc>
                              <w:tc>
                                <w:tcPr>
                                  <w:tcW w:w="206" w:type="dxa"/>
                                  <w:tcBorders>
                                    <w:top w:val="single" w:color="4A4A4A" w:sz="4" w:space="0"/>
                                    <w:left w:val="nil"/>
                                    <w:bottom w:val="nil"/>
                                    <w:right w:val="nil"/>
                                  </w:tcBorders>
                                </w:tcPr>
                                <w:p w:rsidR="00DB0EB8" w:rsidRDefault="00DB0EB8" w14:paraId="4F985B13" w14:textId="77777777"/>
                              </w:tc>
                              <w:tc>
                                <w:tcPr>
                                  <w:tcW w:w="2709" w:type="dxa"/>
                                  <w:tcBorders>
                                    <w:top w:val="single" w:color="4A4A4A" w:sz="4" w:space="0"/>
                                    <w:left w:val="nil"/>
                                    <w:bottom w:val="nil"/>
                                    <w:right w:val="nil"/>
                                  </w:tcBorders>
                                </w:tcPr>
                                <w:p w:rsidR="00DB0EB8" w:rsidRDefault="00DB0EB8" w14:paraId="22EAD048" w14:textId="77777777"/>
                              </w:tc>
                            </w:tr>
                            <w:tr w:rsidR="00DB0EB8" w14:paraId="57DCD613" w14:textId="77777777">
                              <w:trPr>
                                <w:trHeight w:val="545" w:hRule="exact"/>
                              </w:trPr>
                              <w:tc>
                                <w:tcPr>
                                  <w:tcW w:w="1303" w:type="dxa"/>
                                  <w:tcBorders>
                                    <w:top w:val="nil"/>
                                    <w:left w:val="nil"/>
                                    <w:bottom w:val="single" w:color="4A4A4A" w:sz="4" w:space="0"/>
                                    <w:right w:val="nil"/>
                                  </w:tcBorders>
                                </w:tcPr>
                                <w:p w:rsidR="00DB0EB8" w:rsidRDefault="00DB0EB8" w14:paraId="654E2FD7" w14:textId="77777777">
                                  <w:pPr>
                                    <w:pStyle w:val="TableParagraph"/>
                                    <w:spacing w:line="229" w:lineRule="exact"/>
                                    <w:ind w:left="110"/>
                                    <w:rPr>
                                      <w:rFonts w:ascii="Arial" w:hAnsi="Arial" w:eastAsia="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color="4A4A4A" w:sz="4" w:space="0"/>
                                    <w:right w:val="nil"/>
                                  </w:tcBorders>
                                </w:tcPr>
                                <w:p w:rsidR="00DB0EB8" w:rsidRDefault="00DB0EB8" w14:paraId="038E3BA7" w14:textId="77777777"/>
                              </w:tc>
                              <w:tc>
                                <w:tcPr>
                                  <w:tcW w:w="206" w:type="dxa"/>
                                  <w:tcBorders>
                                    <w:top w:val="nil"/>
                                    <w:left w:val="nil"/>
                                    <w:bottom w:val="single" w:color="4A4A4A" w:sz="4" w:space="0"/>
                                    <w:right w:val="nil"/>
                                  </w:tcBorders>
                                </w:tcPr>
                                <w:p w:rsidR="00DB0EB8" w:rsidRDefault="00DB0EB8" w14:paraId="02932267" w14:textId="77777777">
                                  <w:pPr>
                                    <w:pStyle w:val="TableParagraph"/>
                                    <w:rPr>
                                      <w:rFonts w:ascii="Arial" w:hAnsi="Arial" w:eastAsia="Arial" w:cs="Arial"/>
                                      <w:sz w:val="20"/>
                                      <w:szCs w:val="20"/>
                                    </w:rPr>
                                  </w:pPr>
                                </w:p>
                                <w:p w:rsidR="00DB0EB8" w:rsidRDefault="00DB0EB8" w14:paraId="619B8DC0" w14:textId="77777777">
                                  <w:pPr>
                                    <w:pStyle w:val="TableParagraph"/>
                                    <w:spacing w:before="11"/>
                                    <w:rPr>
                                      <w:rFonts w:ascii="Arial" w:hAnsi="Arial" w:eastAsia="Arial" w:cs="Arial"/>
                                      <w:sz w:val="26"/>
                                      <w:szCs w:val="26"/>
                                    </w:rPr>
                                  </w:pPr>
                                </w:p>
                              </w:tc>
                              <w:tc>
                                <w:tcPr>
                                  <w:tcW w:w="2709" w:type="dxa"/>
                                  <w:tcBorders>
                                    <w:top w:val="nil"/>
                                    <w:left w:val="nil"/>
                                    <w:bottom w:val="single" w:color="4A4A4A" w:sz="4" w:space="0"/>
                                    <w:right w:val="nil"/>
                                  </w:tcBorders>
                                </w:tcPr>
                                <w:p w:rsidR="00DB0EB8" w:rsidRDefault="00DB0EB8" w14:paraId="2799F1C5" w14:textId="77777777">
                                  <w:pPr>
                                    <w:pStyle w:val="TableParagraph"/>
                                    <w:tabs>
                                      <w:tab w:val="left" w:pos="1255"/>
                                    </w:tabs>
                                    <w:spacing w:line="229" w:lineRule="exact"/>
                                    <w:ind w:left="86"/>
                                    <w:rPr>
                                      <w:rFonts w:ascii="Arial" w:hAnsi="Arial" w:eastAsia="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rsidR="00DB0EB8" w:rsidP="00DB0EB8" w:rsidRDefault="00DB0EB8" w14:paraId="4E0D89FE" w14:textId="7777777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843EE01">
              <v:shapetype id="_x0000_t202" coordsize="21600,21600" o:spt="202" path="m,l,21600r21600,l21600,xe" w14:anchorId="195336D9">
                <v:stroke joinstyle="miter"/>
                <v:path gradientshapeok="t" o:connecttype="rect"/>
              </v:shapetype>
              <v:shape id="Text Box 18" style="position:absolute;left:0;text-align:left;margin-left:56.9pt;margin-top:40.95pt;width:222.95pt;height:4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">
                <v:textbox inset="0,0,0,0">
                  <w:txbxContent>
                    <w:tbl>
                      <w:tblPr>
                        <w:tblW w:w="0" w:type="auto"/>
                        <w:tblLayout w:type="fixed"/>
                        <w:tblCellMar>
                          <w:left w:w="0" w:type="dxa"/>
                          <w:right w:w="0" w:type="dxa"/>
                        </w:tblCellMar>
                        <w:tblLook w:val="01E0" w:firstRow="1" w:lastRow="1" w:firstColumn="1" w:lastColumn="1" w:noHBand="0" w:noVBand="0"/>
                      </w:tblPr>
                      <w:tblGrid>
                        <w:gridCol w:w="1303"/>
                        <w:gridCol w:w="240"/>
                        <w:gridCol w:w="206"/>
                        <w:gridCol w:w="2709"/>
                      </w:tblGrid>
                      <w:tr w:rsidR="00DB0EB8" w14:paraId="672A6659" w14:textId="77777777">
                        <w:trPr>
                          <w:trHeight w:val="281" w:hRule="exact"/>
                        </w:trPr>
                        <w:tc>
                          <w:tcPr>
                            <w:tcW w:w="1303" w:type="dxa"/>
                            <w:tcBorders>
                              <w:top w:val="nil"/>
                              <w:left w:val="nil"/>
                              <w:bottom w:val="nil"/>
                              <w:right w:val="nil"/>
                            </w:tcBorders>
                          </w:tcPr>
                          <w:p w:rsidR="00DB0EB8" w:rsidRDefault="00DB0EB8" w14:paraId="0A37501D" w14:textId="77777777"/>
                        </w:tc>
                        <w:tc>
                          <w:tcPr>
                            <w:tcW w:w="240" w:type="dxa"/>
                            <w:tcBorders>
                              <w:top w:val="single" w:color="4A4A4A" w:sz="4" w:space="0"/>
                              <w:left w:val="nil"/>
                              <w:bottom w:val="nil"/>
                              <w:right w:val="nil"/>
                            </w:tcBorders>
                          </w:tcPr>
                          <w:p w:rsidR="00DB0EB8" w:rsidRDefault="00DB0EB8" w14:paraId="5DAB6C7B" w14:textId="77777777"/>
                        </w:tc>
                        <w:tc>
                          <w:tcPr>
                            <w:tcW w:w="206" w:type="dxa"/>
                            <w:tcBorders>
                              <w:top w:val="single" w:color="4A4A4A" w:sz="4" w:space="0"/>
                              <w:left w:val="nil"/>
                              <w:bottom w:val="nil"/>
                              <w:right w:val="nil"/>
                            </w:tcBorders>
                          </w:tcPr>
                          <w:p w:rsidR="00DB0EB8" w:rsidRDefault="00DB0EB8" w14:paraId="02EB378F" w14:textId="77777777"/>
                        </w:tc>
                        <w:tc>
                          <w:tcPr>
                            <w:tcW w:w="2709" w:type="dxa"/>
                            <w:tcBorders>
                              <w:top w:val="single" w:color="4A4A4A" w:sz="4" w:space="0"/>
                              <w:left w:val="nil"/>
                              <w:bottom w:val="nil"/>
                              <w:right w:val="nil"/>
                            </w:tcBorders>
                          </w:tcPr>
                          <w:p w:rsidR="00DB0EB8" w:rsidRDefault="00DB0EB8" w14:paraId="6A05A809" w14:textId="77777777"/>
                        </w:tc>
                      </w:tr>
                      <w:tr w:rsidR="00DB0EB8" w14:paraId="0BF23A35" w14:textId="77777777">
                        <w:trPr>
                          <w:trHeight w:val="545" w:hRule="exact"/>
                        </w:trPr>
                        <w:tc>
                          <w:tcPr>
                            <w:tcW w:w="1303" w:type="dxa"/>
                            <w:tcBorders>
                              <w:top w:val="nil"/>
                              <w:left w:val="nil"/>
                              <w:bottom w:val="single" w:color="4A4A4A" w:sz="4" w:space="0"/>
                              <w:right w:val="nil"/>
                            </w:tcBorders>
                          </w:tcPr>
                          <w:p w:rsidR="00DB0EB8" w:rsidRDefault="00DB0EB8" w14:paraId="468B0E25" w14:textId="77777777">
                            <w:pPr>
                              <w:pStyle w:val="TableParagraph"/>
                              <w:spacing w:line="229" w:lineRule="exact"/>
                              <w:ind w:left="110"/>
                              <w:rPr>
                                <w:rFonts w:ascii="Arial" w:hAnsi="Arial" w:eastAsia="Arial" w:cs="Arial"/>
                              </w:rPr>
                            </w:pPr>
                            <w:r>
                              <w:rPr>
                                <w:rFonts w:ascii="Arial"/>
                                <w:spacing w:val="-1"/>
                              </w:rPr>
                              <w:t>P</w:t>
                            </w:r>
                            <w:r>
                              <w:rPr>
                                <w:rFonts w:ascii="Arial"/>
                              </w:rPr>
                              <w:t>r</w:t>
                            </w:r>
                            <w:r>
                              <w:rPr>
                                <w:rFonts w:ascii="Arial"/>
                                <w:spacing w:val="-1"/>
                              </w:rPr>
                              <w:t>o</w:t>
                            </w:r>
                            <w:r>
                              <w:rPr>
                                <w:rFonts w:ascii="Arial"/>
                                <w:spacing w:val="1"/>
                              </w:rPr>
                              <w:t>j</w:t>
                            </w:r>
                            <w:r>
                              <w:rPr>
                                <w:rFonts w:ascii="Arial"/>
                                <w:spacing w:val="-1"/>
                              </w:rPr>
                              <w:t>e</w:t>
                            </w:r>
                            <w:r>
                              <w:rPr>
                                <w:rFonts w:ascii="Arial"/>
                                <w:spacing w:val="-3"/>
                              </w:rPr>
                              <w:t>c</w:t>
                            </w:r>
                            <w:r>
                              <w:rPr>
                                <w:rFonts w:ascii="Arial"/>
                              </w:rPr>
                              <w:t>t</w:t>
                            </w:r>
                            <w:r>
                              <w:rPr>
                                <w:rFonts w:ascii="Arial"/>
                                <w:spacing w:val="-1"/>
                              </w:rPr>
                              <w:t xml:space="preserve"> </w:t>
                            </w:r>
                            <w:r>
                              <w:rPr>
                                <w:rFonts w:ascii="Arial"/>
                                <w:spacing w:val="1"/>
                              </w:rPr>
                              <w:t>t</w:t>
                            </w:r>
                            <w:r>
                              <w:rPr>
                                <w:rFonts w:ascii="Arial"/>
                                <w:spacing w:val="-3"/>
                              </w:rPr>
                              <w:t>y</w:t>
                            </w:r>
                            <w:r>
                              <w:rPr>
                                <w:rFonts w:ascii="Arial"/>
                                <w:spacing w:val="-1"/>
                              </w:rPr>
                              <w:t>pe</w:t>
                            </w:r>
                          </w:p>
                        </w:tc>
                        <w:tc>
                          <w:tcPr>
                            <w:tcW w:w="240" w:type="dxa"/>
                            <w:tcBorders>
                              <w:top w:val="nil"/>
                              <w:left w:val="nil"/>
                              <w:bottom w:val="single" w:color="4A4A4A" w:sz="4" w:space="0"/>
                              <w:right w:val="nil"/>
                            </w:tcBorders>
                          </w:tcPr>
                          <w:p w:rsidR="00DB0EB8" w:rsidRDefault="00DB0EB8" w14:paraId="5A39BBE3" w14:textId="77777777"/>
                        </w:tc>
                        <w:tc>
                          <w:tcPr>
                            <w:tcW w:w="206" w:type="dxa"/>
                            <w:tcBorders>
                              <w:top w:val="nil"/>
                              <w:left w:val="nil"/>
                              <w:bottom w:val="single" w:color="4A4A4A" w:sz="4" w:space="0"/>
                              <w:right w:val="nil"/>
                            </w:tcBorders>
                          </w:tcPr>
                          <w:p w:rsidR="00DB0EB8" w:rsidRDefault="00DB0EB8" w14:paraId="41C8F396" w14:textId="77777777">
                            <w:pPr>
                              <w:pStyle w:val="TableParagraph"/>
                              <w:rPr>
                                <w:rFonts w:ascii="Arial" w:hAnsi="Arial" w:eastAsia="Arial" w:cs="Arial"/>
                                <w:sz w:val="20"/>
                                <w:szCs w:val="20"/>
                              </w:rPr>
                            </w:pPr>
                          </w:p>
                          <w:p w:rsidR="00DB0EB8" w:rsidRDefault="00DB0EB8" w14:paraId="72A3D3EC" w14:textId="77777777">
                            <w:pPr>
                              <w:pStyle w:val="TableParagraph"/>
                              <w:spacing w:before="11"/>
                              <w:rPr>
                                <w:rFonts w:ascii="Arial" w:hAnsi="Arial" w:eastAsia="Arial" w:cs="Arial"/>
                                <w:sz w:val="26"/>
                                <w:szCs w:val="26"/>
                              </w:rPr>
                            </w:pPr>
                          </w:p>
                        </w:tc>
                        <w:tc>
                          <w:tcPr>
                            <w:tcW w:w="2709" w:type="dxa"/>
                            <w:tcBorders>
                              <w:top w:val="nil"/>
                              <w:left w:val="nil"/>
                              <w:bottom w:val="single" w:color="4A4A4A" w:sz="4" w:space="0"/>
                              <w:right w:val="nil"/>
                            </w:tcBorders>
                          </w:tcPr>
                          <w:p w:rsidR="00DB0EB8" w:rsidRDefault="00DB0EB8" w14:paraId="7CDC9D8D" w14:textId="77777777">
                            <w:pPr>
                              <w:pStyle w:val="TableParagraph"/>
                              <w:tabs>
                                <w:tab w:val="left" w:pos="1255"/>
                              </w:tabs>
                              <w:spacing w:line="229" w:lineRule="exact"/>
                              <w:ind w:left="86"/>
                              <w:rPr>
                                <w:rFonts w:ascii="Arial" w:hAnsi="Arial" w:eastAsia="Arial" w:cs="Arial"/>
                              </w:rPr>
                            </w:pPr>
                            <w:r>
                              <w:rPr>
                                <w:rFonts w:ascii="Arial"/>
                                <w:spacing w:val="-1"/>
                              </w:rPr>
                              <w:t>p</w:t>
                            </w:r>
                            <w:r>
                              <w:rPr>
                                <w:rFonts w:ascii="Arial"/>
                              </w:rPr>
                              <w:t>r</w:t>
                            </w:r>
                            <w:r>
                              <w:rPr>
                                <w:rFonts w:ascii="Arial"/>
                                <w:spacing w:val="-1"/>
                              </w:rPr>
                              <w:t>oble</w:t>
                            </w:r>
                            <w:r>
                              <w:rPr>
                                <w:rFonts w:ascii="Arial"/>
                              </w:rPr>
                              <w:t>m</w:t>
                            </w:r>
                            <w:r>
                              <w:rPr>
                                <w:rFonts w:ascii="Arial"/>
                              </w:rPr>
                              <w:tab/>
                            </w:r>
                            <w:r w:rsidRPr="002D4775">
                              <w:rPr>
                                <w:rFonts w:ascii="Arial"/>
                                <w:strike/>
                                <w:spacing w:val="-1"/>
                              </w:rPr>
                              <w:t>in</w:t>
                            </w:r>
                            <w:r w:rsidRPr="002D4775">
                              <w:rPr>
                                <w:rFonts w:ascii="Arial"/>
                                <w:strike/>
                                <w:spacing w:val="-3"/>
                              </w:rPr>
                              <w:t>v</w:t>
                            </w:r>
                            <w:r w:rsidRPr="002D4775">
                              <w:rPr>
                                <w:rFonts w:ascii="Arial"/>
                                <w:strike/>
                                <w:spacing w:val="-1"/>
                              </w:rPr>
                              <w:t>e</w:t>
                            </w:r>
                            <w:r w:rsidRPr="002D4775">
                              <w:rPr>
                                <w:rFonts w:ascii="Arial"/>
                                <w:strike/>
                              </w:rPr>
                              <w:t>s</w:t>
                            </w:r>
                            <w:r w:rsidRPr="002D4775">
                              <w:rPr>
                                <w:rFonts w:ascii="Arial"/>
                                <w:strike/>
                                <w:spacing w:val="1"/>
                              </w:rPr>
                              <w:t>t</w:t>
                            </w:r>
                            <w:r w:rsidRPr="002D4775">
                              <w:rPr>
                                <w:rFonts w:ascii="Arial"/>
                                <w:strike/>
                                <w:spacing w:val="-1"/>
                              </w:rPr>
                              <w:t>i</w:t>
                            </w:r>
                            <w:r w:rsidRPr="002D4775">
                              <w:rPr>
                                <w:rFonts w:ascii="Arial"/>
                                <w:strike/>
                                <w:spacing w:val="2"/>
                              </w:rPr>
                              <w:t>g</w:t>
                            </w:r>
                            <w:r w:rsidRPr="002D4775">
                              <w:rPr>
                                <w:rFonts w:ascii="Arial"/>
                                <w:strike/>
                                <w:spacing w:val="-1"/>
                              </w:rPr>
                              <w:t>a</w:t>
                            </w:r>
                            <w:r w:rsidRPr="002D4775">
                              <w:rPr>
                                <w:rFonts w:ascii="Arial"/>
                                <w:strike/>
                                <w:spacing w:val="1"/>
                              </w:rPr>
                              <w:t>t</w:t>
                            </w:r>
                            <w:r w:rsidRPr="002D4775">
                              <w:rPr>
                                <w:rFonts w:ascii="Arial"/>
                                <w:strike/>
                                <w:spacing w:val="-1"/>
                              </w:rPr>
                              <w:t>ion</w:t>
                            </w:r>
                          </w:p>
                        </w:tc>
                      </w:tr>
                    </w:tbl>
                    <w:p w:rsidR="00DB0EB8" w:rsidP="00DB0EB8" w:rsidRDefault="00DB0EB8" w14:paraId="0D0B940D" w14:textId="77777777"/>
                  </w:txbxContent>
                </v:textbox>
                <w10:wrap anchorx="page"/>
              </v:shape>
            </w:pict>
          </mc:Fallback>
        </mc:AlternateContent>
      </w:r>
      <w:r>
        <w:t>Project</w:t>
      </w:r>
      <w:r>
        <w:rPr>
          <w:spacing w:val="-2"/>
        </w:rPr>
        <w:t xml:space="preserve"> </w:t>
      </w:r>
      <w:proofErr w:type="gramStart"/>
      <w:r>
        <w:t xml:space="preserve">title  </w:t>
      </w:r>
      <w:r w:rsidRPr="002D4775">
        <w:rPr>
          <w:rFonts w:cs="Arial"/>
          <w:b/>
          <w:bCs/>
          <w:color w:val="FF0000"/>
          <w:sz w:val="20"/>
          <w:szCs w:val="20"/>
        </w:rPr>
        <w:t>FILL</w:t>
      </w:r>
      <w:proofErr w:type="gramEnd"/>
      <w:r w:rsidRPr="002D4775">
        <w:rPr>
          <w:rFonts w:cs="Arial"/>
          <w:b/>
          <w:bCs/>
          <w:color w:val="FF0000"/>
          <w:sz w:val="20"/>
          <w:szCs w:val="20"/>
        </w:rPr>
        <w:t xml:space="preserve"> IN</w:t>
      </w:r>
      <w:ins w:author="Melanie Dennig" w:date="2020-01-28T10:31:00Z" w:id="35">
        <w:r w:rsidRPr="002D4775">
          <w:rPr>
            <w:rFonts w:cs="Arial"/>
            <w:b/>
            <w:bCs/>
            <w:color w:val="FF0000"/>
            <w:sz w:val="20"/>
            <w:szCs w:val="20"/>
          </w:rPr>
          <w:br w:type="textWrapping" w:clear="all"/>
        </w:r>
      </w:ins>
    </w:p>
    <w:p w:rsidR="00DB0EB8" w:rsidP="00DB0EB8" w:rsidRDefault="00DB0EB8" w14:paraId="29C2E976" w14:textId="77777777">
      <w:pPr>
        <w:spacing w:before="11"/>
        <w:rPr>
          <w:rFonts w:ascii="Arial" w:hAnsi="Arial" w:eastAsia="Arial" w:cs="Arial"/>
          <w:sz w:val="7"/>
          <w:szCs w:val="7"/>
        </w:rPr>
      </w:pPr>
    </w:p>
    <w:p w:rsidR="00DB0EB8" w:rsidP="00DB0EB8" w:rsidRDefault="00DB0EB8" w14:paraId="358310B6" w14:textId="77777777">
      <w:pPr>
        <w:tabs>
          <w:tab w:val="left" w:pos="3842"/>
        </w:tabs>
        <w:spacing w:line="220" w:lineRule="exact"/>
        <w:ind w:left="2673"/>
        <w:rPr>
          <w:rFonts w:ascii="Arial" w:hAnsi="Arial" w:eastAsia="Arial" w:cs="Arial"/>
          <w:sz w:val="20"/>
          <w:szCs w:val="20"/>
        </w:rPr>
      </w:pPr>
      <w:r>
        <w:rPr>
          <w:rFonts w:ascii="Arial"/>
          <w:noProof/>
          <w:position w:val="-3"/>
          <w:sz w:val="20"/>
          <w:lang w:eastAsia="en-GB"/>
        </w:rPr>
        <w:t>x</w:t>
      </w:r>
      <w:r>
        <w:rPr>
          <w:rFonts w:ascii="Arial"/>
          <w:noProof/>
          <w:position w:val="-3"/>
          <w:sz w:val="20"/>
          <w:lang w:eastAsia="en-GB"/>
        </w:rPr>
        <mc:AlternateContent>
          <mc:Choice Requires="wpg">
            <w:drawing>
              <wp:inline distT="0" distB="0" distL="0" distR="0" wp14:anchorId="4E8789A9" wp14:editId="40B8F7A1">
                <wp:extent cx="140335" cy="140335"/>
                <wp:effectExtent l="9525" t="9525" r="2540" b="2540"/>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8" name="Group 16"/>
                        <wpg:cNvGrpSpPr>
                          <a:grpSpLocks/>
                        </wpg:cNvGrpSpPr>
                        <wpg:grpSpPr bwMode="auto">
                          <a:xfrm>
                            <a:off x="7" y="7"/>
                            <a:ext cx="207" cy="207"/>
                            <a:chOff x="7" y="7"/>
                            <a:chExt cx="207" cy="207"/>
                          </a:xfrm>
                        </wpg:grpSpPr>
                        <wps:wsp>
                          <wps:cNvPr id="19" name="Freeform 17"/>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119A91F3">
              <v:group id="Group 15" style="width:11.05pt;height:11.05pt;mso-position-horizontal-relative:char;mso-position-vertical-relative:line" coordsize="221,221" o:spid="_x0000_s1026" w14:anchorId="55BD93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">
                <v:group id="Group 16"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7"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">
                    <v:path arrowok="t" o:connecttype="custom" o:connectlocs="0,7;207,7;207,214;0,214;0,7" o:connectangles="0,0,0,0,0"/>
                  </v:shape>
                </v:group>
                <w10:anchorlock/>
              </v:group>
            </w:pict>
          </mc:Fallback>
        </mc:AlternateContent>
      </w:r>
      <w:r>
        <w:rPr>
          <w:rFonts w:ascii="Arial"/>
          <w:position w:val="-3"/>
          <w:sz w:val="20"/>
        </w:rPr>
        <w:tab/>
      </w:r>
      <w:r>
        <w:rPr>
          <w:rFonts w:ascii="Arial"/>
          <w:noProof/>
          <w:position w:val="-3"/>
          <w:sz w:val="20"/>
          <w:lang w:eastAsia="en-GB"/>
        </w:rPr>
        <mc:AlternateContent>
          <mc:Choice Requires="wpg">
            <w:drawing>
              <wp:inline distT="0" distB="0" distL="0" distR="0" wp14:anchorId="1300B029" wp14:editId="1C72D21D">
                <wp:extent cx="140335" cy="140335"/>
                <wp:effectExtent l="9525" t="9525" r="2540" b="2540"/>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140335"/>
                          <a:chOff x="0" y="0"/>
                          <a:chExt cx="221" cy="221"/>
                        </a:xfrm>
                      </wpg:grpSpPr>
                      <wpg:grpSp>
                        <wpg:cNvPr id="15" name="Group 13"/>
                        <wpg:cNvGrpSpPr>
                          <a:grpSpLocks/>
                        </wpg:cNvGrpSpPr>
                        <wpg:grpSpPr bwMode="auto">
                          <a:xfrm>
                            <a:off x="7" y="7"/>
                            <a:ext cx="207" cy="207"/>
                            <a:chOff x="7" y="7"/>
                            <a:chExt cx="207" cy="207"/>
                          </a:xfrm>
                        </wpg:grpSpPr>
                        <wps:wsp>
                          <wps:cNvPr id="16" name="Freeform 14"/>
                          <wps:cNvSpPr>
                            <a:spLocks/>
                          </wps:cNvSpPr>
                          <wps:spPr bwMode="auto">
                            <a:xfrm>
                              <a:off x="7" y="7"/>
                              <a:ext cx="207" cy="207"/>
                            </a:xfrm>
                            <a:custGeom>
                              <a:avLst/>
                              <a:gdLst>
                                <a:gd name="T0" fmla="+- 0 7 7"/>
                                <a:gd name="T1" fmla="*/ T0 w 207"/>
                                <a:gd name="T2" fmla="+- 0 7 7"/>
                                <a:gd name="T3" fmla="*/ 7 h 207"/>
                                <a:gd name="T4" fmla="+- 0 214 7"/>
                                <a:gd name="T5" fmla="*/ T4 w 207"/>
                                <a:gd name="T6" fmla="+- 0 7 7"/>
                                <a:gd name="T7" fmla="*/ 7 h 207"/>
                                <a:gd name="T8" fmla="+- 0 214 7"/>
                                <a:gd name="T9" fmla="*/ T8 w 207"/>
                                <a:gd name="T10" fmla="+- 0 214 7"/>
                                <a:gd name="T11" fmla="*/ 214 h 207"/>
                                <a:gd name="T12" fmla="+- 0 7 7"/>
                                <a:gd name="T13" fmla="*/ T12 w 207"/>
                                <a:gd name="T14" fmla="+- 0 214 7"/>
                                <a:gd name="T15" fmla="*/ 214 h 207"/>
                                <a:gd name="T16" fmla="+- 0 7 7"/>
                                <a:gd name="T17" fmla="*/ T16 w 207"/>
                                <a:gd name="T18" fmla="+- 0 7 7"/>
                                <a:gd name="T19" fmla="*/ 7 h 207"/>
                              </a:gdLst>
                              <a:ahLst/>
                              <a:cxnLst>
                                <a:cxn ang="0">
                                  <a:pos x="T1" y="T3"/>
                                </a:cxn>
                                <a:cxn ang="0">
                                  <a:pos x="T5" y="T7"/>
                                </a:cxn>
                                <a:cxn ang="0">
                                  <a:pos x="T9" y="T11"/>
                                </a:cxn>
                                <a:cxn ang="0">
                                  <a:pos x="T13" y="T15"/>
                                </a:cxn>
                                <a:cxn ang="0">
                                  <a:pos x="T17" y="T19"/>
                                </a:cxn>
                              </a:cxnLst>
                              <a:rect l="0" t="0" r="r" b="b"/>
                              <a:pathLst>
                                <a:path w="207" h="207">
                                  <a:moveTo>
                                    <a:pt x="0" y="0"/>
                                  </a:moveTo>
                                  <a:lnTo>
                                    <a:pt x="207" y="0"/>
                                  </a:lnTo>
                                  <a:lnTo>
                                    <a:pt x="207" y="207"/>
                                  </a:lnTo>
                                  <a:lnTo>
                                    <a:pt x="0" y="207"/>
                                  </a:lnTo>
                                  <a:lnTo>
                                    <a:pt x="0"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oel="http://schemas.microsoft.com/office/2019/extlst" xmlns:a="http://schemas.openxmlformats.org/drawingml/2006/main" xmlns:a14="http://schemas.microsoft.com/office/drawing/2010/main" xmlns:pic="http://schemas.openxmlformats.org/drawingml/2006/picture" xmlns:arto="http://schemas.microsoft.com/office/word/2006/arto">
            <w:pict w14:anchorId="1315795A">
              <v:group id="Group 12" style="width:11.05pt;height:11.05pt;mso-position-horizontal-relative:char;mso-position-vertical-relative:line" coordsize="221,221" o:spid="_x0000_s1026" w14:anchorId="355277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">
                <v:group id="Group 13" style="position:absolute;left:7;top:7;width:207;height:207" coordsize="207,207" coordorigin="7,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4" style="position:absolute;left:7;top:7;width:207;height:207;visibility:visible;mso-wrap-style:square;v-text-anchor:top" coordsize="207,207" o:spid="_x0000_s1028" filled="f" strokeweight=".72pt" path="m,l207,r,207l,2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">
                    <v:path arrowok="t" o:connecttype="custom" o:connectlocs="0,7;207,7;207,214;0,214;0,7" o:connectangles="0,0,0,0,0"/>
                  </v:shape>
                </v:group>
                <w10:anchorlock/>
              </v:group>
            </w:pict>
          </mc:Fallback>
        </mc:AlternateContent>
      </w:r>
    </w:p>
    <w:p w:rsidR="00DB0EB8" w:rsidP="00DB0EB8" w:rsidRDefault="00DB0EB8" w14:paraId="0024DC7B" w14:textId="77777777">
      <w:pPr>
        <w:rPr>
          <w:rFonts w:ascii="Arial" w:hAnsi="Arial" w:eastAsia="Arial" w:cs="Arial"/>
          <w:sz w:val="28"/>
          <w:szCs w:val="28"/>
        </w:rPr>
      </w:pPr>
    </w:p>
    <w:p w:rsidR="00DB0EB8" w:rsidP="00DB0EB8" w:rsidRDefault="00DB0EB8" w14:paraId="212AFD4D" w14:textId="77777777">
      <w:pPr>
        <w:spacing w:line="1449" w:lineRule="exact"/>
        <w:ind w:left="1132"/>
        <w:rPr>
          <w:rFonts w:ascii="Arial" w:hAnsi="Arial" w:eastAsia="Arial" w:cs="Arial"/>
          <w:sz w:val="20"/>
          <w:szCs w:val="20"/>
        </w:rPr>
      </w:pPr>
      <w:r>
        <w:rPr>
          <w:noProof/>
          <w:lang w:eastAsia="en-GB"/>
        </w:rPr>
        <mc:AlternateContent>
          <mc:Choice Requires="wps">
            <w:drawing>
              <wp:anchor distT="0" distB="0" distL="114300" distR="114300" simplePos="0" relativeHeight="251658247" behindDoc="0" locked="0" layoutInCell="1" allowOverlap="1" wp14:anchorId="7BF3655E" wp14:editId="4384C840">
                <wp:simplePos x="0" y="0"/>
                <wp:positionH relativeFrom="column">
                  <wp:posOffset>801370</wp:posOffset>
                </wp:positionH>
                <wp:positionV relativeFrom="paragraph">
                  <wp:posOffset>154940</wp:posOffset>
                </wp:positionV>
                <wp:extent cx="6171565" cy="638175"/>
                <wp:effectExtent l="10795" t="12065" r="8890"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63817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DB0EB8" w:rsidP="00DB0EB8" w:rsidRDefault="00DB0EB8" w14:paraId="0911BD36" w14:textId="77777777">
                            <w:r w:rsidRPr="002D4775">
                              <w:rPr>
                                <w:rFonts w:ascii="Arial" w:hAnsi="Arial" w:eastAsia="Arial" w:cs="Arial"/>
                                <w:b/>
                                <w:bCs/>
                                <w:color w:val="FF0000"/>
                                <w:sz w:val="20"/>
                                <w:szCs w:val="20"/>
                              </w:rPr>
                              <w:t>FILL IN</w:t>
                            </w:r>
                            <w:ins w:author="Melanie Dennig" w:date="2020-01-28T10:31:00Z" w:id="36">
                              <w:r w:rsidRPr="002D4775">
                                <w:rPr>
                                  <w:rFonts w:ascii="Arial" w:hAnsi="Arial" w:eastAsia="Arial" w:cs="Arial"/>
                                  <w:b/>
                                  <w:bCs/>
                                  <w:color w:val="FF0000"/>
                                  <w:sz w:val="20"/>
                                  <w:szCs w:val="20"/>
                                </w:rPr>
                                <w:br w:type="textWrapping" w:clear="all"/>
                              </w:r>
                            </w:ins>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58191EEE">
              <v:shape id="Text Box 2" style="position:absolute;left:0;text-align:left;margin-left:63.1pt;margin-top:12.2pt;width:485.95pt;height:50.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12]"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" w14:anchorId="7BF3655E">
                <v:textbox>
                  <w:txbxContent>
                    <w:p w:rsidR="00DB0EB8" w:rsidP="00DB0EB8" w:rsidRDefault="00DB0EB8" w14:paraId="4EBCCB6F" w14:textId="77777777">
                      <w:r w:rsidRPr="002D4775">
                        <w:rPr>
                          <w:rFonts w:ascii="Arial" w:hAnsi="Arial" w:eastAsia="Arial" w:cs="Arial"/>
                          <w:b/>
                          <w:bCs/>
                          <w:color w:val="FF0000"/>
                          <w:sz w:val="20"/>
                          <w:szCs w:val="20"/>
                        </w:rPr>
                        <w:t>FILL IN</w:t>
                      </w:r>
                      <w:ins w:author="Melanie Dennig" w:date="2020-01-28T10:31:00Z" w:id="37">
                        <w:r w:rsidRPr="002D4775">
                          <w:rPr>
                            <w:rFonts w:ascii="Arial" w:hAnsi="Arial" w:eastAsia="Arial" w:cs="Arial"/>
                            <w:b/>
                            <w:bCs/>
                            <w:color w:val="FF0000"/>
                            <w:sz w:val="20"/>
                            <w:szCs w:val="20"/>
                          </w:rPr>
                          <w:br w:type="textWrapping" w:clear="all"/>
                        </w:r>
                      </w:ins>
                    </w:p>
                  </w:txbxContent>
                </v:textbox>
              </v:shape>
            </w:pict>
          </mc:Fallback>
        </mc:AlternateContent>
      </w:r>
      <w:r>
        <w:rPr>
          <w:rFonts w:ascii="Arial" w:hAnsi="Arial" w:eastAsia="Arial" w:cs="Arial"/>
          <w:noProof/>
          <w:position w:val="-28"/>
          <w:sz w:val="20"/>
          <w:szCs w:val="20"/>
          <w:lang w:eastAsia="en-GB"/>
        </w:rPr>
        <mc:AlternateContent>
          <mc:Choice Requires="wpg">
            <w:drawing>
              <wp:inline distT="0" distB="0" distL="0" distR="0" wp14:anchorId="580317E4" wp14:editId="09B85B1A">
                <wp:extent cx="6484620" cy="920750"/>
                <wp:effectExtent l="9525" t="9525" r="1905" b="3175"/>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4620" cy="920750"/>
                          <a:chOff x="0" y="0"/>
                          <a:chExt cx="10212" cy="1450"/>
                        </a:xfrm>
                      </wpg:grpSpPr>
                      <wpg:grpSp>
                        <wpg:cNvPr id="5" name="Group 10"/>
                        <wpg:cNvGrpSpPr>
                          <a:grpSpLocks/>
                        </wpg:cNvGrpSpPr>
                        <wpg:grpSpPr bwMode="auto">
                          <a:xfrm>
                            <a:off x="10" y="10"/>
                            <a:ext cx="10193" cy="2"/>
                            <a:chOff x="10" y="10"/>
                            <a:chExt cx="10193" cy="2"/>
                          </a:xfrm>
                        </wpg:grpSpPr>
                        <wps:wsp>
                          <wps:cNvPr id="6" name="Freeform 11"/>
                          <wps:cNvSpPr>
                            <a:spLocks/>
                          </wps:cNvSpPr>
                          <wps:spPr bwMode="auto">
                            <a:xfrm>
                              <a:off x="10" y="1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096">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8"/>
                        <wpg:cNvGrpSpPr>
                          <a:grpSpLocks/>
                        </wpg:cNvGrpSpPr>
                        <wpg:grpSpPr bwMode="auto">
                          <a:xfrm>
                            <a:off x="5" y="5"/>
                            <a:ext cx="2" cy="1440"/>
                            <a:chOff x="5" y="5"/>
                            <a:chExt cx="2" cy="1440"/>
                          </a:xfrm>
                        </wpg:grpSpPr>
                        <wps:wsp>
                          <wps:cNvPr id="8" name="Freeform 9"/>
                          <wps:cNvSpPr>
                            <a:spLocks/>
                          </wps:cNvSpPr>
                          <wps:spPr bwMode="auto">
                            <a:xfrm>
                              <a:off x="5"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6"/>
                        <wpg:cNvGrpSpPr>
                          <a:grpSpLocks/>
                        </wpg:cNvGrpSpPr>
                        <wpg:grpSpPr bwMode="auto">
                          <a:xfrm>
                            <a:off x="10" y="1440"/>
                            <a:ext cx="10193" cy="2"/>
                            <a:chOff x="10" y="1440"/>
                            <a:chExt cx="10193" cy="2"/>
                          </a:xfrm>
                        </wpg:grpSpPr>
                        <wps:wsp>
                          <wps:cNvPr id="10" name="Freeform 7"/>
                          <wps:cNvSpPr>
                            <a:spLocks/>
                          </wps:cNvSpPr>
                          <wps:spPr bwMode="auto">
                            <a:xfrm>
                              <a:off x="10" y="1440"/>
                              <a:ext cx="10193" cy="2"/>
                            </a:xfrm>
                            <a:custGeom>
                              <a:avLst/>
                              <a:gdLst>
                                <a:gd name="T0" fmla="+- 0 10 10"/>
                                <a:gd name="T1" fmla="*/ T0 w 10193"/>
                                <a:gd name="T2" fmla="+- 0 10202 10"/>
                                <a:gd name="T3" fmla="*/ T2 w 10193"/>
                              </a:gdLst>
                              <a:ahLst/>
                              <a:cxnLst>
                                <a:cxn ang="0">
                                  <a:pos x="T1" y="0"/>
                                </a:cxn>
                                <a:cxn ang="0">
                                  <a:pos x="T3" y="0"/>
                                </a:cxn>
                              </a:cxnLst>
                              <a:rect l="0" t="0" r="r" b="b"/>
                              <a:pathLst>
                                <a:path w="10193">
                                  <a:moveTo>
                                    <a:pt x="0" y="0"/>
                                  </a:moveTo>
                                  <a:lnTo>
                                    <a:pt x="10192" y="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3"/>
                        <wpg:cNvGrpSpPr>
                          <a:grpSpLocks/>
                        </wpg:cNvGrpSpPr>
                        <wpg:grpSpPr bwMode="auto">
                          <a:xfrm>
                            <a:off x="10207" y="5"/>
                            <a:ext cx="2" cy="1440"/>
                            <a:chOff x="10207" y="5"/>
                            <a:chExt cx="2" cy="1440"/>
                          </a:xfrm>
                        </wpg:grpSpPr>
                        <wps:wsp>
                          <wps:cNvPr id="12" name="Freeform 5"/>
                          <wps:cNvSpPr>
                            <a:spLocks/>
                          </wps:cNvSpPr>
                          <wps:spPr bwMode="auto">
                            <a:xfrm>
                              <a:off x="10207" y="5"/>
                              <a:ext cx="2" cy="1440"/>
                            </a:xfrm>
                            <a:custGeom>
                              <a:avLst/>
                              <a:gdLst>
                                <a:gd name="T0" fmla="+- 0 5 5"/>
                                <a:gd name="T1" fmla="*/ 5 h 1440"/>
                                <a:gd name="T2" fmla="+- 0 1445 5"/>
                                <a:gd name="T3" fmla="*/ 1445 h 1440"/>
                              </a:gdLst>
                              <a:ahLst/>
                              <a:cxnLst>
                                <a:cxn ang="0">
                                  <a:pos x="0" y="T1"/>
                                </a:cxn>
                                <a:cxn ang="0">
                                  <a:pos x="0" y="T3"/>
                                </a:cxn>
                              </a:cxnLst>
                              <a:rect l="0" t="0" r="r" b="b"/>
                              <a:pathLst>
                                <a:path h="1440">
                                  <a:moveTo>
                                    <a:pt x="0" y="0"/>
                                  </a:moveTo>
                                  <a:lnTo>
                                    <a:pt x="0" y="1440"/>
                                  </a:lnTo>
                                </a:path>
                              </a:pathLst>
                            </a:custGeom>
                            <a:noFill/>
                            <a:ln w="6109">
                              <a:solidFill>
                                <a:srgbClr val="4A4A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4"/>
                          <wps:cNvSpPr txBox="1">
                            <a:spLocks noChangeArrowheads="1"/>
                          </wps:cNvSpPr>
                          <wps:spPr bwMode="auto">
                            <a:xfrm>
                              <a:off x="115" y="39"/>
                              <a:ext cx="200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EB8" w:rsidP="00DB0EB8" w:rsidRDefault="00DB0EB8" w14:paraId="422B0EE8" w14:textId="77777777">
                                <w:pPr>
                                  <w:spacing w:line="221" w:lineRule="exact"/>
                                  <w:rPr>
                                    <w:rFonts w:ascii="Arial" w:hAnsi="Arial" w:eastAsia="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wps:txbx>
                          <wps:bodyPr rot="0" vert="horz" wrap="square" lIns="0" tIns="0" rIns="0" bIns="0" anchor="t" anchorCtr="0" upright="1">
                            <a:noAutofit/>
                          </wps:bodyPr>
                        </wps:wsp>
                      </wpg:grpSp>
                    </wpg:wgp>
                  </a:graphicData>
                </a:graphic>
              </wp:inline>
            </w:drawing>
          </mc:Choice>
          <mc:Fallback>
            <w:pict w14:anchorId="45395DB9">
              <v:group id="Group 2" style="width:510.6pt;height:72.5pt;mso-position-horizontal-relative:char;mso-position-vertical-relative:line" coordsize="10212,1450" o:spid="_x0000_s1028" w14:anchorId="580317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">
                <v:group id="Group 10" style="position:absolute;left:10;top:10;width:10193;height:2" coordsize="10193,2" coordorigin="10,1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11" style="position:absolute;left:10;top:10;width:10193;height:2;visibility:visible;mso-wrap-style:square;v-text-anchor:top" coordsize="10193,2" o:spid="_x0000_s1030" filled="f" strokecolor="#4a4a4a" strokeweight=".48pt" path="m,l10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">
                    <v:path arrowok="t" o:connecttype="custom" o:connectlocs="0,0;10192,0" o:connectangles="0,0"/>
                  </v:shape>
                </v:group>
                <v:group id="Group 8" style="position:absolute;left:5;top:5;width:2;height:1440" coordsize="2,1440" coordorigin="5,5"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9" style="position:absolute;left:5;top:5;width:2;height:1440;visibility:visible;mso-wrap-style:square;v-text-anchor:top" coordsize="2,1440" o:spid="_x0000_s1032" filled="f" strokecolor="#4a4a4a" strokeweight=".16969mm" path="m,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">
                    <v:path arrowok="t" o:connecttype="custom" o:connectlocs="0,5;0,1445" o:connectangles="0,0"/>
                  </v:shape>
                </v:group>
                <v:group id="Group 6" style="position:absolute;left:10;top:1440;width:10193;height:2" coordsize="10193,2" coordorigin="10,1440"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7" style="position:absolute;left:10;top:1440;width:10193;height:2;visibility:visible;mso-wrap-style:square;v-text-anchor:top" coordsize="10193,2" o:spid="_x0000_s1034" filled="f" strokecolor="#4a4a4a" strokeweight=".16969mm" path="m,l1019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">
                    <v:path arrowok="t" o:connecttype="custom" o:connectlocs="0,0;10192,0" o:connectangles="0,0"/>
                  </v:shape>
                </v:group>
                <v:group id="Group 3" style="position:absolute;left:10207;top:5;width:2;height:1440" coordsize="2,1440" coordorigin="10207,5"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5" style="position:absolute;left:10207;top:5;width:2;height:1440;visibility:visible;mso-wrap-style:square;v-text-anchor:top" coordsize="2,1440" o:spid="_x0000_s1036" filled="f" strokecolor="#4a4a4a" strokeweight=".16969mm" path="m,l,1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">
                    <v:path arrowok="t" o:connecttype="custom" o:connectlocs="0,5;0,1445" o:connectangles="0,0"/>
                  </v:shape>
                  <v:shape id="Text Box 4" style="position:absolute;left:115;top:39;width:2007;height:221;visibility:visible;mso-wrap-style:square;v-text-anchor:top"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v:textbox inset="0,0,0,0">
                      <w:txbxContent>
                        <w:p w:rsidR="00DB0EB8" w:rsidP="00DB0EB8" w:rsidRDefault="00DB0EB8" w14:paraId="29844A85" w14:textId="77777777">
                          <w:pPr>
                            <w:spacing w:line="221" w:lineRule="exact"/>
                            <w:rPr>
                              <w:rFonts w:ascii="Arial" w:hAnsi="Arial" w:eastAsia="Arial" w:cs="Arial"/>
                            </w:rPr>
                          </w:pPr>
                          <w:r>
                            <w:rPr>
                              <w:rFonts w:ascii="Arial"/>
                              <w:b/>
                              <w:spacing w:val="1"/>
                            </w:rPr>
                            <w:t>O</w:t>
                          </w:r>
                          <w:r>
                            <w:rPr>
                              <w:rFonts w:ascii="Arial"/>
                              <w:b/>
                              <w:spacing w:val="-1"/>
                            </w:rPr>
                            <w:t>u</w:t>
                          </w:r>
                          <w:r>
                            <w:rPr>
                              <w:rFonts w:ascii="Arial"/>
                              <w:b/>
                              <w:spacing w:val="-2"/>
                            </w:rPr>
                            <w:t>t</w:t>
                          </w:r>
                          <w:r>
                            <w:rPr>
                              <w:rFonts w:ascii="Arial"/>
                              <w:b/>
                              <w:spacing w:val="1"/>
                            </w:rPr>
                            <w:t>li</w:t>
                          </w:r>
                          <w:r>
                            <w:rPr>
                              <w:rFonts w:ascii="Arial"/>
                              <w:b/>
                              <w:spacing w:val="-1"/>
                            </w:rPr>
                            <w:t>n</w:t>
                          </w:r>
                          <w:r>
                            <w:rPr>
                              <w:rFonts w:ascii="Arial"/>
                              <w:b/>
                            </w:rPr>
                            <w:t>e</w:t>
                          </w:r>
                          <w:r>
                            <w:rPr>
                              <w:rFonts w:ascii="Arial"/>
                              <w:b/>
                              <w:spacing w:val="-2"/>
                            </w:rPr>
                            <w:t xml:space="preserve"> </w:t>
                          </w:r>
                          <w:r>
                            <w:rPr>
                              <w:rFonts w:ascii="Arial"/>
                              <w:b/>
                              <w:spacing w:val="-1"/>
                            </w:rPr>
                            <w:t>desc</w:t>
                          </w:r>
                          <w:r>
                            <w:rPr>
                              <w:rFonts w:ascii="Arial"/>
                              <w:b/>
                              <w:spacing w:val="-2"/>
                            </w:rPr>
                            <w:t>r</w:t>
                          </w:r>
                          <w:r>
                            <w:rPr>
                              <w:rFonts w:ascii="Arial"/>
                              <w:b/>
                              <w:spacing w:val="1"/>
                            </w:rPr>
                            <w:t>i</w:t>
                          </w:r>
                          <w:r>
                            <w:rPr>
                              <w:rFonts w:ascii="Arial"/>
                              <w:b/>
                              <w:spacing w:val="-1"/>
                            </w:rPr>
                            <w:t>p</w:t>
                          </w:r>
                          <w:r>
                            <w:rPr>
                              <w:rFonts w:ascii="Arial"/>
                              <w:b/>
                              <w:spacing w:val="-2"/>
                            </w:rPr>
                            <w:t>t</w:t>
                          </w:r>
                          <w:r>
                            <w:rPr>
                              <w:rFonts w:ascii="Arial"/>
                              <w:b/>
                              <w:spacing w:val="1"/>
                            </w:rPr>
                            <w:t>i</w:t>
                          </w:r>
                          <w:r>
                            <w:rPr>
                              <w:rFonts w:ascii="Arial"/>
                              <w:b/>
                              <w:spacing w:val="-1"/>
                            </w:rPr>
                            <w:t>on</w:t>
                          </w:r>
                        </w:p>
                      </w:txbxContent>
                    </v:textbox>
                  </v:shape>
                </v:group>
                <w10:anchorlock/>
              </v:group>
            </w:pict>
          </mc:Fallback>
        </mc:AlternateContent>
      </w:r>
    </w:p>
    <w:p w:rsidR="00DB0EB8" w:rsidP="00DB0EB8" w:rsidRDefault="00DB0EB8" w14:paraId="094449AB" w14:textId="77777777">
      <w:pPr>
        <w:rPr>
          <w:rFonts w:ascii="Arial" w:hAnsi="Arial" w:eastAsia="Arial" w:cs="Arial"/>
          <w:sz w:val="15"/>
          <w:szCs w:val="15"/>
        </w:rPr>
      </w:pPr>
    </w:p>
    <w:p w:rsidR="00DB0EB8" w:rsidP="00DB0EB8" w:rsidRDefault="00DB0EB8" w14:paraId="1BCAED0E" w14:textId="77777777">
      <w:pPr>
        <w:pStyle w:val="BodyText"/>
        <w:spacing w:before="72" w:line="252" w:lineRule="exact"/>
        <w:ind w:left="1132" w:right="8509"/>
      </w:pPr>
      <w:r>
        <w:t>To be completed by the</w:t>
      </w:r>
      <w:r>
        <w:rPr>
          <w:spacing w:val="-9"/>
        </w:rPr>
        <w:t xml:space="preserve"> </w:t>
      </w:r>
      <w:r>
        <w:t>teacher:</w:t>
      </w:r>
    </w:p>
    <w:p w:rsidR="00DB0EB8" w:rsidP="00DB0EB8" w:rsidRDefault="00DB0EB8" w14:paraId="52F4F3F2" w14:textId="77777777">
      <w:pPr>
        <w:pStyle w:val="BodyText"/>
        <w:tabs>
          <w:tab w:val="left" w:pos="10205"/>
        </w:tabs>
        <w:spacing w:before="0" w:line="252" w:lineRule="exact"/>
        <w:ind w:left="1133" w:right="4141"/>
        <w:sectPr w:rsidR="00DB0EB8" w:rsidSect="00DB0EB8">
          <w:headerReference w:type="default" r:id="rId11"/>
          <w:footerReference w:type="default" r:id="rId12"/>
          <w:pgSz w:w="16840" w:h="11910" w:orient="landscape"/>
          <w:pgMar w:top="340" w:right="960" w:bottom="700" w:left="0" w:header="720" w:footer="510" w:gutter="0"/>
          <w:pgNumType w:start="1"/>
          <w:cols w:space="720"/>
        </w:sectPr>
      </w:pPr>
      <w:r>
        <w:t>From the given description the project is at a standard required for</w:t>
      </w:r>
      <w:r>
        <w:rPr>
          <w:spacing w:val="-30"/>
        </w:rPr>
        <w:t xml:space="preserve"> </w:t>
      </w:r>
      <w:r>
        <w:t>A-level</w:t>
      </w:r>
      <w:r>
        <w:tab/>
      </w:r>
      <w:r>
        <w:t>Yes/No</w:t>
      </w:r>
    </w:p>
    <w:tbl>
      <w:tblPr>
        <w:tblpPr w:leftFromText="180" w:rightFromText="180" w:vertAnchor="text" w:horzAnchor="margin" w:tblpY="-173"/>
        <w:tblW w:w="14496" w:type="dxa"/>
        <w:tblLayout w:type="fixed"/>
        <w:tblCellMar>
          <w:left w:w="0" w:type="dxa"/>
          <w:right w:w="0" w:type="dxa"/>
        </w:tblCellMar>
        <w:tblLook w:val="01E0" w:firstRow="1" w:lastRow="1" w:firstColumn="1" w:lastColumn="1" w:noHBand="0" w:noVBand="0"/>
      </w:tblPr>
      <w:tblGrid>
        <w:gridCol w:w="462"/>
        <w:gridCol w:w="6804"/>
        <w:gridCol w:w="567"/>
        <w:gridCol w:w="426"/>
        <w:gridCol w:w="6237"/>
      </w:tblGrid>
      <w:tr w:rsidR="00DB0EB8" w:rsidTr="11B932B7" w14:paraId="10D785F2" w14:textId="77777777">
        <w:trPr>
          <w:trHeight w:val="262" w:hRule="exact"/>
        </w:trPr>
        <w:tc>
          <w:tcPr>
            <w:tcW w:w="14496"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00DB0EB8" w:rsidP="00134417" w:rsidRDefault="00DB0EB8" w14:paraId="1A3F7E28" w14:textId="77777777">
            <w:pPr>
              <w:pStyle w:val="TableParagraph"/>
              <w:spacing w:line="248" w:lineRule="exact"/>
              <w:ind w:left="103"/>
              <w:rPr>
                <w:rFonts w:ascii="Arial" w:hAnsi="Arial" w:eastAsia="Arial" w:cs="Arial"/>
              </w:rPr>
            </w:pPr>
            <w:r>
              <w:rPr>
                <w:rFonts w:ascii="Arial"/>
                <w:b/>
              </w:rPr>
              <w:lastRenderedPageBreak/>
              <w:t>Analysis</w:t>
            </w:r>
          </w:p>
        </w:tc>
      </w:tr>
      <w:tr w:rsidR="00DB0EB8" w:rsidTr="11B932B7" w14:paraId="407CFD2C" w14:textId="77777777">
        <w:trPr>
          <w:trHeight w:val="264" w:hRule="exact"/>
        </w:trPr>
        <w:tc>
          <w:tcPr>
            <w:tcW w:w="46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D3651" w:rsidR="00DB0EB8" w:rsidP="00134417" w:rsidRDefault="00DB0EB8" w14:paraId="373A5E58" w14:textId="77777777">
            <w:pPr>
              <w:pStyle w:val="TableParagraph"/>
              <w:spacing w:line="248" w:lineRule="exact"/>
              <w:ind w:left="103"/>
              <w:rPr>
                <w:rFonts w:ascii="Arial" w:hAnsi="Arial" w:eastAsia="Arial" w:cs="Arial"/>
                <w:sz w:val="16"/>
                <w:szCs w:val="16"/>
              </w:rPr>
            </w:pPr>
            <w:r>
              <w:rPr>
                <w:rFonts w:ascii="Arial"/>
                <w:b/>
                <w:sz w:val="16"/>
                <w:szCs w:val="16"/>
              </w:rPr>
              <w:t>L</w:t>
            </w: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D3651" w:rsidR="00DB0EB8" w:rsidP="00134417" w:rsidRDefault="00DB0EB8" w14:paraId="5542301B" w14:textId="77777777">
            <w:pPr>
              <w:pStyle w:val="TableParagraph"/>
              <w:spacing w:line="248" w:lineRule="exact"/>
              <w:ind w:left="105"/>
              <w:rPr>
                <w:rFonts w:ascii="Arial" w:hAnsi="Arial" w:eastAsia="Arial" w:cs="Arial"/>
                <w:sz w:val="16"/>
                <w:szCs w:val="16"/>
              </w:rPr>
            </w:pPr>
            <w:r w:rsidRPr="001D3651">
              <w:rPr>
                <w:rFonts w:ascii="Arial"/>
                <w:b/>
                <w:sz w:val="16"/>
                <w:szCs w:val="16"/>
              </w:rPr>
              <w:t>Criteria</w:t>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D3651" w:rsidR="00DB0EB8" w:rsidP="00134417" w:rsidRDefault="00DB0EB8" w14:paraId="673C695A" w14:textId="77777777">
            <w:pPr>
              <w:pStyle w:val="TableParagraph"/>
              <w:spacing w:line="248" w:lineRule="exact"/>
              <w:ind w:left="105"/>
              <w:rPr>
                <w:rFonts w:ascii="Arial"/>
                <w:b/>
                <w:sz w:val="16"/>
                <w:szCs w:val="16"/>
              </w:rPr>
            </w:pPr>
            <w:r w:rsidRPr="001D3651">
              <w:rPr>
                <w:rFonts w:ascii="Arial"/>
                <w:b/>
                <w:sz w:val="16"/>
                <w:szCs w:val="16"/>
              </w:rPr>
              <w:t>page</w:t>
            </w:r>
          </w:p>
        </w:tc>
        <w:tc>
          <w:tcPr>
            <w:tcW w:w="4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D3651" w:rsidR="00DB0EB8" w:rsidP="00134417" w:rsidRDefault="00DB0EB8" w14:paraId="13A290F8" w14:textId="77777777">
            <w:pPr>
              <w:pStyle w:val="TableParagraph"/>
              <w:spacing w:line="248" w:lineRule="exact"/>
              <w:ind w:left="105"/>
              <w:rPr>
                <w:rFonts w:ascii="Arial" w:hAnsi="Arial" w:eastAsia="Arial" w:cs="Arial"/>
                <w:sz w:val="16"/>
                <w:szCs w:val="16"/>
              </w:rPr>
            </w:pPr>
            <w:r w:rsidRPr="001D3651">
              <w:rPr>
                <w:rFonts w:ascii="Arial"/>
                <w:b/>
                <w:sz w:val="16"/>
                <w:szCs w:val="16"/>
              </w:rPr>
              <w:t>Mark</w:t>
            </w:r>
          </w:p>
        </w:tc>
        <w:tc>
          <w:tcPr>
            <w:tcW w:w="62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00DB0EB8" w:rsidP="00134417" w:rsidRDefault="00DB0EB8" w14:paraId="5EA02374" w14:textId="77777777">
            <w:pPr>
              <w:pStyle w:val="TableParagraph"/>
              <w:spacing w:line="248" w:lineRule="exact"/>
              <w:ind w:left="105"/>
              <w:rPr>
                <w:rFonts w:ascii="Arial" w:hAnsi="Arial" w:eastAsia="Arial" w:cs="Arial"/>
              </w:rPr>
            </w:pPr>
            <w:r>
              <w:rPr>
                <w:rFonts w:ascii="Arial"/>
                <w:b/>
              </w:rPr>
              <w:t>Comments/evidence</w:t>
            </w:r>
          </w:p>
        </w:tc>
      </w:tr>
      <w:tr w:rsidR="00DB0EB8" w:rsidTr="11B932B7" w14:paraId="643C3915" w14:textId="77777777">
        <w:trPr>
          <w:trHeight w:val="1350" w:hRule="exact"/>
        </w:trPr>
        <w:tc>
          <w:tcPr>
            <w:tcW w:w="462" w:type="dxa"/>
            <w:vMerge w:val="restart"/>
            <w:tcBorders>
              <w:top w:val="single" w:color="000000" w:themeColor="text1" w:sz="4" w:space="0"/>
              <w:left w:val="single" w:color="000000" w:themeColor="text1" w:sz="4" w:space="0"/>
              <w:right w:val="single" w:color="000000" w:themeColor="text1" w:sz="4" w:space="0"/>
            </w:tcBorders>
            <w:tcMar/>
          </w:tcPr>
          <w:p w:rsidRPr="001D3651" w:rsidR="00DB0EB8" w:rsidP="00134417" w:rsidRDefault="00DB0EB8" w14:paraId="16094745" w14:textId="77777777">
            <w:pPr>
              <w:pStyle w:val="TableParagraph"/>
              <w:rPr>
                <w:rFonts w:ascii="Arial" w:hAnsi="Arial" w:eastAsia="Arial" w:cs="Arial"/>
                <w:sz w:val="16"/>
                <w:szCs w:val="16"/>
              </w:rPr>
            </w:pPr>
          </w:p>
          <w:p w:rsidRPr="001D3651" w:rsidR="00DB0EB8" w:rsidP="00134417" w:rsidRDefault="00DB0EB8" w14:paraId="7CFFE413" w14:textId="77777777">
            <w:pPr>
              <w:pStyle w:val="TableParagraph"/>
              <w:rPr>
                <w:rFonts w:ascii="Arial" w:hAnsi="Arial" w:eastAsia="Arial" w:cs="Arial"/>
                <w:sz w:val="16"/>
                <w:szCs w:val="16"/>
              </w:rPr>
            </w:pPr>
          </w:p>
          <w:p w:rsidRPr="001D3651" w:rsidR="00DB0EB8" w:rsidP="00134417" w:rsidRDefault="00DB0EB8" w14:paraId="7FDDAE13" w14:textId="77777777">
            <w:pPr>
              <w:pStyle w:val="TableParagraph"/>
              <w:rPr>
                <w:rFonts w:ascii="Arial" w:hAnsi="Arial" w:eastAsia="Arial" w:cs="Arial"/>
                <w:sz w:val="16"/>
                <w:szCs w:val="16"/>
              </w:rPr>
            </w:pPr>
          </w:p>
          <w:p w:rsidRPr="001D3651" w:rsidR="00DB0EB8" w:rsidP="00134417" w:rsidRDefault="00DB0EB8" w14:paraId="766C14CC" w14:textId="77777777">
            <w:pPr>
              <w:pStyle w:val="TableParagraph"/>
              <w:spacing w:before="8"/>
              <w:rPr>
                <w:rFonts w:ascii="Arial" w:hAnsi="Arial" w:eastAsia="Arial" w:cs="Arial"/>
                <w:sz w:val="16"/>
                <w:szCs w:val="16"/>
              </w:rPr>
            </w:pPr>
          </w:p>
          <w:p w:rsidRPr="001D3651" w:rsidR="00DB0EB8" w:rsidP="00134417" w:rsidRDefault="00DB0EB8" w14:paraId="2B66C6BA" w14:textId="77777777">
            <w:pPr>
              <w:pStyle w:val="TableParagraph"/>
              <w:ind w:left="103"/>
              <w:rPr>
                <w:rFonts w:ascii="Arial" w:hAnsi="Arial" w:eastAsia="Arial" w:cs="Arial"/>
                <w:sz w:val="16"/>
                <w:szCs w:val="16"/>
              </w:rPr>
            </w:pPr>
            <w:r w:rsidRPr="001D3651">
              <w:rPr>
                <w:rFonts w:ascii="Arial"/>
                <w:sz w:val="16"/>
                <w:szCs w:val="16"/>
              </w:rPr>
              <w:t>3</w:t>
            </w: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00DB0EB8" w:rsidRDefault="00DB0EB8" w14:paraId="20E2A7B6" w14:textId="77777777">
            <w:pPr>
              <w:pStyle w:val="TableParagraph"/>
              <w:numPr>
                <w:ilvl w:val="0"/>
                <w:numId w:val="5"/>
              </w:numPr>
              <w:ind w:right="289"/>
              <w:rPr>
                <w:rFonts w:ascii="Arial" w:hAnsi="Arial" w:eastAsia="Arial" w:cs="Arial"/>
              </w:rPr>
            </w:pPr>
            <w:commentRangeStart w:id="38"/>
            <w:r w:rsidRPr="30C9A8FF">
              <w:rPr>
                <w:rFonts w:ascii="Arial"/>
                <w:highlight w:val="green"/>
              </w:rPr>
              <w:t>Fully or nearly fully scoped analysis of a real</w:t>
            </w:r>
            <w:r w:rsidRPr="30C9A8FF">
              <w:rPr>
                <w:rFonts w:ascii="Arial"/>
                <w:spacing w:val="-12"/>
                <w:highlight w:val="green"/>
              </w:rPr>
              <w:t xml:space="preserve"> </w:t>
            </w:r>
            <w:r w:rsidRPr="30C9A8FF">
              <w:rPr>
                <w:rFonts w:ascii="Arial"/>
                <w:highlight w:val="green"/>
              </w:rPr>
              <w:t>problem, presented in a way that a third party can</w:t>
            </w:r>
            <w:r w:rsidRPr="30C9A8FF">
              <w:rPr>
                <w:rFonts w:ascii="Arial"/>
                <w:spacing w:val="-17"/>
                <w:highlight w:val="green"/>
              </w:rPr>
              <w:t xml:space="preserve"> </w:t>
            </w:r>
            <w:r w:rsidRPr="30C9A8FF">
              <w:rPr>
                <w:rFonts w:ascii="Arial"/>
                <w:highlight w:val="green"/>
              </w:rPr>
              <w:t>understand.</w:t>
            </w:r>
            <w:commentRangeEnd w:id="38"/>
            <w:r>
              <w:commentReference w:id="38"/>
            </w:r>
            <w:r w:rsidRPr="00F440A7">
              <w:rPr>
                <w:rFonts w:ascii="Arial"/>
                <w:spacing w:val="-1"/>
              </w:rPr>
              <w:t xml:space="preserve"> </w:t>
            </w:r>
            <w:commentRangeStart w:id="39"/>
            <w:commentRangeStart w:id="40"/>
            <w:commentRangeStart w:id="41"/>
            <w:commentRangeStart w:id="42"/>
            <w:r w:rsidRPr="30C9A8FF">
              <w:rPr>
                <w:rFonts w:ascii="Arial"/>
                <w:highlight w:val="yellow"/>
              </w:rPr>
              <w:t>Requirements fully documented in a set of measurable</w:t>
            </w:r>
            <w:r w:rsidRPr="30C9A8FF">
              <w:rPr>
                <w:rFonts w:ascii="Arial"/>
                <w:spacing w:val="-22"/>
                <w:highlight w:val="yellow"/>
              </w:rPr>
              <w:t xml:space="preserve"> </w:t>
            </w:r>
            <w:r w:rsidRPr="30C9A8FF">
              <w:rPr>
                <w:rFonts w:ascii="Arial"/>
                <w:highlight w:val="yellow"/>
              </w:rPr>
              <w:t>and</w:t>
            </w:r>
            <w:r w:rsidRPr="30C9A8FF">
              <w:rPr>
                <w:rFonts w:ascii="Arial"/>
                <w:spacing w:val="-1"/>
                <w:highlight w:val="yellow"/>
              </w:rPr>
              <w:t xml:space="preserve"> </w:t>
            </w:r>
            <w:r w:rsidRPr="30C9A8FF">
              <w:rPr>
                <w:rFonts w:ascii="Arial"/>
                <w:highlight w:val="yellow"/>
              </w:rPr>
              <w:t>appropriate specific objectives, covering all</w:t>
            </w:r>
            <w:r w:rsidRPr="30C9A8FF">
              <w:rPr>
                <w:rFonts w:ascii="Arial"/>
                <w:spacing w:val="-8"/>
                <w:highlight w:val="yellow"/>
              </w:rPr>
              <w:t xml:space="preserve"> </w:t>
            </w:r>
            <w:r w:rsidRPr="30C9A8FF">
              <w:rPr>
                <w:rFonts w:ascii="Arial"/>
                <w:highlight w:val="yellow"/>
              </w:rPr>
              <w:t>required</w:t>
            </w:r>
            <w:r w:rsidRPr="30C9A8FF">
              <w:rPr>
                <w:rFonts w:ascii="Arial"/>
                <w:spacing w:val="-1"/>
                <w:highlight w:val="yellow"/>
              </w:rPr>
              <w:t xml:space="preserve"> </w:t>
            </w:r>
            <w:r w:rsidRPr="30C9A8FF">
              <w:rPr>
                <w:rFonts w:ascii="Arial"/>
                <w:highlight w:val="yellow"/>
              </w:rPr>
              <w:t>functionality of the solution or areas of</w:t>
            </w:r>
            <w:r w:rsidRPr="30C9A8FF">
              <w:rPr>
                <w:rFonts w:ascii="Arial"/>
                <w:spacing w:val="-19"/>
                <w:highlight w:val="yellow"/>
              </w:rPr>
              <w:t xml:space="preserve"> </w:t>
            </w:r>
            <w:r w:rsidRPr="30C9A8FF">
              <w:rPr>
                <w:rFonts w:ascii="Arial"/>
                <w:highlight w:val="yellow"/>
              </w:rPr>
              <w:t>investigation.</w:t>
            </w:r>
            <w:commentRangeEnd w:id="39"/>
            <w:r>
              <w:commentReference w:id="39"/>
            </w:r>
            <w:commentRangeEnd w:id="40"/>
            <w:r w:rsidR="0011647A">
              <w:rPr>
                <w:rStyle w:val="CommentReference"/>
              </w:rPr>
              <w:commentReference w:id="40"/>
            </w:r>
            <w:commentRangeEnd w:id="41"/>
            <w:r w:rsidR="009A1E6F">
              <w:rPr>
                <w:rStyle w:val="CommentReference"/>
              </w:rPr>
              <w:commentReference w:id="41"/>
            </w:r>
            <w:commentRangeEnd w:id="42"/>
            <w:r>
              <w:rPr>
                <w:rStyle w:val="CommentReference"/>
              </w:rPr>
              <w:commentReference w:id="42"/>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3248B84D" w14:textId="77777777">
            <w:pPr>
              <w:pStyle w:val="TableParagraph"/>
              <w:rPr>
                <w:rFonts w:ascii="Arial" w:hAnsi="Arial" w:eastAsia="Arial" w:cs="Arial"/>
              </w:rPr>
            </w:pPr>
          </w:p>
        </w:tc>
        <w:tc>
          <w:tcPr>
            <w:tcW w:w="426" w:type="dxa"/>
            <w:vMerge w:val="restart"/>
            <w:tcBorders>
              <w:top w:val="single" w:color="000000" w:themeColor="text1" w:sz="4" w:space="0"/>
              <w:left w:val="single" w:color="000000" w:themeColor="text1" w:sz="4" w:space="0"/>
              <w:right w:val="single" w:color="000000" w:themeColor="text1" w:sz="4" w:space="0"/>
            </w:tcBorders>
            <w:tcMar/>
          </w:tcPr>
          <w:p w:rsidRPr="001D3651" w:rsidR="00DB0EB8" w:rsidP="00134417" w:rsidRDefault="00DB0EB8" w14:paraId="2AD32AE1" w14:textId="77777777">
            <w:pPr>
              <w:pStyle w:val="TableParagraph"/>
              <w:rPr>
                <w:rFonts w:ascii="Arial" w:hAnsi="Arial" w:eastAsia="Arial" w:cs="Arial"/>
                <w:sz w:val="16"/>
                <w:szCs w:val="16"/>
              </w:rPr>
            </w:pPr>
          </w:p>
          <w:p w:rsidRPr="001D3651" w:rsidR="00DB0EB8" w:rsidP="00134417" w:rsidRDefault="00DB0EB8" w14:paraId="0220C977" w14:textId="77777777">
            <w:pPr>
              <w:pStyle w:val="TableParagraph"/>
              <w:rPr>
                <w:rFonts w:ascii="Arial" w:hAnsi="Arial" w:eastAsia="Arial" w:cs="Arial"/>
                <w:sz w:val="16"/>
                <w:szCs w:val="16"/>
              </w:rPr>
            </w:pPr>
          </w:p>
          <w:p w:rsidRPr="001D3651" w:rsidR="00DB0EB8" w:rsidP="00134417" w:rsidRDefault="00DB0EB8" w14:paraId="3EDD97E6" w14:textId="77777777">
            <w:pPr>
              <w:pStyle w:val="TableParagraph"/>
              <w:rPr>
                <w:rFonts w:ascii="Arial" w:hAnsi="Arial" w:eastAsia="Arial" w:cs="Arial"/>
                <w:sz w:val="16"/>
                <w:szCs w:val="16"/>
              </w:rPr>
            </w:pPr>
          </w:p>
          <w:p w:rsidRPr="001D3651" w:rsidR="00DB0EB8" w:rsidP="00134417" w:rsidRDefault="00DB0EB8" w14:paraId="561918D7" w14:textId="77777777">
            <w:pPr>
              <w:pStyle w:val="TableParagraph"/>
              <w:spacing w:before="8"/>
              <w:rPr>
                <w:rFonts w:ascii="Arial" w:hAnsi="Arial" w:eastAsia="Arial" w:cs="Arial"/>
                <w:sz w:val="16"/>
                <w:szCs w:val="16"/>
              </w:rPr>
            </w:pPr>
          </w:p>
          <w:p w:rsidRPr="001D3651" w:rsidR="00DB0EB8" w:rsidP="00134417" w:rsidRDefault="00DB0EB8" w14:paraId="1BDAC91F" w14:textId="77777777">
            <w:pPr>
              <w:pStyle w:val="TableParagraph"/>
              <w:ind w:left="105"/>
              <w:rPr>
                <w:rFonts w:ascii="Arial" w:hAnsi="Arial" w:eastAsia="Arial" w:cs="Arial"/>
                <w:sz w:val="16"/>
                <w:szCs w:val="16"/>
              </w:rPr>
            </w:pPr>
            <w:r w:rsidRPr="001D3651">
              <w:rPr>
                <w:rFonts w:ascii="Arial"/>
                <w:sz w:val="16"/>
                <w:szCs w:val="16"/>
              </w:rPr>
              <w:t>7-9</w:t>
            </w:r>
          </w:p>
        </w:tc>
        <w:tc>
          <w:tcPr>
            <w:tcW w:w="6237" w:type="dxa"/>
            <w:vMerge w:val="restart"/>
            <w:tcBorders>
              <w:top w:val="single" w:color="000000" w:themeColor="text1" w:sz="4" w:space="0"/>
              <w:left w:val="single" w:color="000000" w:themeColor="text1" w:sz="4" w:space="0"/>
              <w:right w:val="single" w:color="000000" w:themeColor="text1" w:sz="4" w:space="0"/>
            </w:tcBorders>
            <w:tcMar/>
          </w:tcPr>
          <w:p w:rsidR="00DB0EB8" w:rsidP="00134417" w:rsidRDefault="00DB0EB8" w14:paraId="33627C02" w14:textId="77777777"/>
        </w:tc>
      </w:tr>
      <w:tr w:rsidR="00DB0EB8" w:rsidTr="11B932B7" w14:paraId="0431D597" w14:textId="77777777">
        <w:trPr>
          <w:trHeight w:val="804" w:hRule="exact"/>
        </w:trPr>
        <w:tc>
          <w:tcPr>
            <w:tcW w:w="462" w:type="dxa"/>
            <w:vMerge/>
            <w:tcMar/>
          </w:tcPr>
          <w:p w:rsidRPr="001D3651" w:rsidR="00DB0EB8" w:rsidP="00134417" w:rsidRDefault="00DB0EB8" w14:paraId="7566CB18" w14:textId="77777777">
            <w:pPr>
              <w:pStyle w:val="TableParagraph"/>
              <w:rPr>
                <w:rFonts w:ascii="Arial" w:hAnsi="Arial" w:eastAsia="Arial" w:cs="Arial"/>
                <w:sz w:val="16"/>
                <w:szCs w:val="16"/>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6353DC72" w:rsidRDefault="00DB0EB8" w14:paraId="038A4A37" w14:textId="77777777">
            <w:pPr>
              <w:pStyle w:val="TableParagraph"/>
              <w:numPr>
                <w:ilvl w:val="0"/>
                <w:numId w:val="5"/>
              </w:numPr>
              <w:ind w:right="260"/>
              <w:rPr>
                <w:rFonts w:ascii="Arial" w:hAnsi="Arial" w:eastAsia="Arial" w:cs="Arial"/>
                <w:highlight w:val="green"/>
              </w:rPr>
            </w:pPr>
            <w:commentRangeStart w:id="43"/>
            <w:commentRangeStart w:id="44"/>
            <w:commentRangeStart w:id="45"/>
            <w:commentRangeStart w:id="46"/>
            <w:r w:rsidRPr="6353DC72">
              <w:rPr>
                <w:rFonts w:ascii="Arial"/>
                <w:highlight w:val="green"/>
              </w:rPr>
              <w:t>Requirements arrived at by considering, through</w:t>
            </w:r>
            <w:r w:rsidRPr="6353DC72">
              <w:rPr>
                <w:rFonts w:ascii="Arial"/>
                <w:spacing w:val="-18"/>
                <w:highlight w:val="green"/>
              </w:rPr>
              <w:t xml:space="preserve"> </w:t>
            </w:r>
            <w:r w:rsidRPr="6353DC72">
              <w:rPr>
                <w:rFonts w:ascii="Arial"/>
                <w:highlight w:val="green"/>
              </w:rPr>
              <w:t>dialogue,</w:t>
            </w:r>
            <w:r w:rsidRPr="6353DC72">
              <w:rPr>
                <w:rFonts w:ascii="Arial"/>
                <w:spacing w:val="-1"/>
                <w:highlight w:val="green"/>
              </w:rPr>
              <w:t xml:space="preserve"> </w:t>
            </w:r>
            <w:r w:rsidRPr="6353DC72">
              <w:rPr>
                <w:rFonts w:ascii="Arial"/>
                <w:highlight w:val="green"/>
              </w:rPr>
              <w:t>the needs of the intended users of the system, or</w:t>
            </w:r>
            <w:r w:rsidRPr="6353DC72">
              <w:rPr>
                <w:rFonts w:ascii="Arial"/>
                <w:spacing w:val="-19"/>
                <w:highlight w:val="green"/>
              </w:rPr>
              <w:t xml:space="preserve"> </w:t>
            </w:r>
            <w:r w:rsidRPr="6353DC72">
              <w:rPr>
                <w:rFonts w:ascii="Arial"/>
                <w:highlight w:val="green"/>
              </w:rPr>
              <w:t>recipients of the outcomes for investigative</w:t>
            </w:r>
            <w:r w:rsidRPr="6353DC72">
              <w:rPr>
                <w:rFonts w:ascii="Arial"/>
                <w:spacing w:val="-14"/>
                <w:highlight w:val="green"/>
              </w:rPr>
              <w:t xml:space="preserve"> </w:t>
            </w:r>
            <w:r w:rsidRPr="6353DC72">
              <w:rPr>
                <w:rFonts w:ascii="Arial"/>
                <w:highlight w:val="green"/>
              </w:rPr>
              <w:t>projects.</w:t>
            </w:r>
            <w:commentRangeEnd w:id="43"/>
            <w:r>
              <w:commentReference w:id="43"/>
            </w:r>
            <w:commentRangeEnd w:id="44"/>
            <w:r w:rsidR="00FD2D52">
              <w:rPr>
                <w:rStyle w:val="CommentReference"/>
              </w:rPr>
              <w:commentReference w:id="44"/>
            </w:r>
            <w:commentRangeEnd w:id="45"/>
            <w:r w:rsidR="00FD2D52">
              <w:rPr>
                <w:rStyle w:val="CommentReference"/>
              </w:rPr>
              <w:commentReference w:id="45"/>
            </w:r>
            <w:commentRangeEnd w:id="46"/>
            <w:r>
              <w:rPr>
                <w:rStyle w:val="CommentReference"/>
              </w:rPr>
              <w:commentReference w:id="46"/>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6B4DC212" w14:textId="77777777">
            <w:pPr>
              <w:pStyle w:val="TableParagraph"/>
              <w:rPr>
                <w:rFonts w:ascii="Arial" w:hAnsi="Arial" w:eastAsia="Arial" w:cs="Arial"/>
              </w:rPr>
            </w:pPr>
          </w:p>
        </w:tc>
        <w:tc>
          <w:tcPr>
            <w:tcW w:w="426" w:type="dxa"/>
            <w:vMerge/>
            <w:tcMar/>
          </w:tcPr>
          <w:p w:rsidRPr="001D3651" w:rsidR="00DB0EB8" w:rsidP="00134417" w:rsidRDefault="00DB0EB8" w14:paraId="211B1F2E" w14:textId="77777777">
            <w:pPr>
              <w:pStyle w:val="TableParagraph"/>
              <w:rPr>
                <w:rFonts w:ascii="Arial" w:hAnsi="Arial" w:eastAsia="Arial" w:cs="Arial"/>
                <w:sz w:val="16"/>
                <w:szCs w:val="16"/>
              </w:rPr>
            </w:pPr>
          </w:p>
        </w:tc>
        <w:tc>
          <w:tcPr>
            <w:tcW w:w="6237" w:type="dxa"/>
            <w:vMerge/>
            <w:tcMar/>
          </w:tcPr>
          <w:p w:rsidR="00DB0EB8" w:rsidP="00134417" w:rsidRDefault="00DB0EB8" w14:paraId="2887FE41" w14:textId="77777777"/>
        </w:tc>
      </w:tr>
      <w:tr w:rsidR="00DB0EB8" w:rsidTr="11B932B7" w14:paraId="1A66D81A" w14:textId="77777777">
        <w:trPr>
          <w:trHeight w:val="561" w:hRule="exact"/>
        </w:trPr>
        <w:tc>
          <w:tcPr>
            <w:tcW w:w="462" w:type="dxa"/>
            <w:vMerge/>
            <w:tcMar/>
          </w:tcPr>
          <w:p w:rsidRPr="001D3651" w:rsidR="00DB0EB8" w:rsidP="00134417" w:rsidRDefault="00DB0EB8" w14:paraId="06DBAA65" w14:textId="77777777">
            <w:pPr>
              <w:pStyle w:val="TableParagraph"/>
              <w:rPr>
                <w:rFonts w:ascii="Arial" w:hAnsi="Arial" w:eastAsia="Arial" w:cs="Arial"/>
                <w:sz w:val="16"/>
                <w:szCs w:val="16"/>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30C9A8FF" w:rsidRDefault="00DB0EB8" w14:paraId="3424A26F" w14:textId="77777777">
            <w:pPr>
              <w:pStyle w:val="TableParagraph"/>
              <w:numPr>
                <w:ilvl w:val="0"/>
                <w:numId w:val="5"/>
              </w:numPr>
              <w:ind w:right="289"/>
              <w:rPr>
                <w:rFonts w:ascii="Arial"/>
                <w:highlight w:val="green"/>
              </w:rPr>
            </w:pPr>
            <w:commentRangeStart w:id="47"/>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47"/>
            <w:r>
              <w:commentReference w:id="47"/>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7C784992" w14:textId="77777777">
            <w:pPr>
              <w:pStyle w:val="TableParagraph"/>
              <w:rPr>
                <w:rFonts w:ascii="Arial" w:hAnsi="Arial" w:eastAsia="Arial" w:cs="Arial"/>
              </w:rPr>
            </w:pPr>
          </w:p>
        </w:tc>
        <w:tc>
          <w:tcPr>
            <w:tcW w:w="426" w:type="dxa"/>
            <w:vMerge/>
            <w:tcMar/>
          </w:tcPr>
          <w:p w:rsidRPr="001D3651" w:rsidR="00DB0EB8" w:rsidP="00134417" w:rsidRDefault="00DB0EB8" w14:paraId="2DAB70A8" w14:textId="77777777">
            <w:pPr>
              <w:pStyle w:val="TableParagraph"/>
              <w:rPr>
                <w:rFonts w:ascii="Arial" w:hAnsi="Arial" w:eastAsia="Arial" w:cs="Arial"/>
                <w:sz w:val="16"/>
                <w:szCs w:val="16"/>
              </w:rPr>
            </w:pPr>
          </w:p>
        </w:tc>
        <w:tc>
          <w:tcPr>
            <w:tcW w:w="6237" w:type="dxa"/>
            <w:vMerge/>
            <w:tcMar/>
          </w:tcPr>
          <w:p w:rsidR="00DB0EB8" w:rsidP="00134417" w:rsidRDefault="00DB0EB8" w14:paraId="250DB85F" w14:textId="77777777"/>
        </w:tc>
      </w:tr>
      <w:tr w:rsidR="00DB0EB8" w:rsidTr="11B932B7" w14:paraId="1855BB37" w14:textId="77777777">
        <w:trPr>
          <w:trHeight w:val="1324" w:hRule="exact"/>
        </w:trPr>
        <w:tc>
          <w:tcPr>
            <w:tcW w:w="462" w:type="dxa"/>
            <w:vMerge w:val="restart"/>
            <w:tcBorders>
              <w:top w:val="single" w:color="000000" w:themeColor="text1" w:sz="4" w:space="0"/>
              <w:left w:val="single" w:color="000000" w:themeColor="text1" w:sz="4" w:space="0"/>
              <w:right w:val="single" w:color="000000" w:themeColor="text1" w:sz="4" w:space="0"/>
            </w:tcBorders>
            <w:tcMar/>
          </w:tcPr>
          <w:p w:rsidRPr="001D3651" w:rsidR="00DB0EB8" w:rsidP="00134417" w:rsidRDefault="00DB0EB8" w14:paraId="767D0AC6" w14:textId="77777777">
            <w:pPr>
              <w:pStyle w:val="TableParagraph"/>
              <w:rPr>
                <w:rFonts w:ascii="Arial" w:hAnsi="Arial" w:eastAsia="Arial" w:cs="Arial"/>
                <w:sz w:val="16"/>
                <w:szCs w:val="16"/>
              </w:rPr>
            </w:pPr>
          </w:p>
          <w:p w:rsidRPr="001D3651" w:rsidR="00DB0EB8" w:rsidP="00134417" w:rsidRDefault="00DB0EB8" w14:paraId="36134A03" w14:textId="77777777">
            <w:pPr>
              <w:pStyle w:val="TableParagraph"/>
              <w:rPr>
                <w:rFonts w:ascii="Arial" w:hAnsi="Arial" w:eastAsia="Arial" w:cs="Arial"/>
                <w:sz w:val="16"/>
                <w:szCs w:val="16"/>
              </w:rPr>
            </w:pPr>
          </w:p>
          <w:p w:rsidRPr="001D3651" w:rsidR="00DB0EB8" w:rsidP="00134417" w:rsidRDefault="00DB0EB8" w14:paraId="1D0B2724" w14:textId="77777777">
            <w:pPr>
              <w:pStyle w:val="TableParagraph"/>
              <w:rPr>
                <w:rFonts w:ascii="Arial" w:hAnsi="Arial" w:eastAsia="Arial" w:cs="Arial"/>
                <w:sz w:val="16"/>
                <w:szCs w:val="16"/>
              </w:rPr>
            </w:pPr>
          </w:p>
          <w:p w:rsidRPr="001D3651" w:rsidR="00DB0EB8" w:rsidP="00134417" w:rsidRDefault="00DB0EB8" w14:paraId="4FE93F95" w14:textId="77777777">
            <w:pPr>
              <w:pStyle w:val="TableParagraph"/>
              <w:rPr>
                <w:rFonts w:ascii="Arial" w:hAnsi="Arial" w:eastAsia="Arial" w:cs="Arial"/>
                <w:sz w:val="16"/>
                <w:szCs w:val="16"/>
              </w:rPr>
            </w:pPr>
          </w:p>
          <w:p w:rsidRPr="001D3651" w:rsidR="00DB0EB8" w:rsidP="00134417" w:rsidRDefault="00DB0EB8" w14:paraId="4239171D" w14:textId="77777777">
            <w:pPr>
              <w:pStyle w:val="TableParagraph"/>
              <w:spacing w:before="10"/>
              <w:rPr>
                <w:rFonts w:ascii="Arial" w:hAnsi="Arial" w:eastAsia="Arial" w:cs="Arial"/>
                <w:sz w:val="16"/>
                <w:szCs w:val="16"/>
              </w:rPr>
            </w:pPr>
          </w:p>
          <w:p w:rsidRPr="001D3651" w:rsidR="00DB0EB8" w:rsidP="00134417" w:rsidRDefault="00DB0EB8" w14:paraId="2338812A" w14:textId="77777777">
            <w:pPr>
              <w:pStyle w:val="TableParagraph"/>
              <w:ind w:left="103"/>
              <w:rPr>
                <w:rFonts w:ascii="Arial" w:hAnsi="Arial" w:eastAsia="Arial" w:cs="Arial"/>
                <w:sz w:val="16"/>
                <w:szCs w:val="16"/>
              </w:rPr>
            </w:pPr>
            <w:r w:rsidRPr="001D3651">
              <w:rPr>
                <w:rFonts w:ascii="Arial"/>
                <w:sz w:val="16"/>
                <w:szCs w:val="16"/>
              </w:rPr>
              <w:t>2</w:t>
            </w: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00DB0EB8" w:rsidRDefault="00DB0EB8" w14:paraId="49BFE2A0" w14:textId="77777777" w14:noSpellErr="1">
            <w:pPr>
              <w:pStyle w:val="TableParagraph"/>
              <w:numPr>
                <w:ilvl w:val="0"/>
                <w:numId w:val="4"/>
              </w:numPr>
              <w:ind w:right="130"/>
              <w:rPr>
                <w:rFonts w:ascii="Arial" w:hAnsi="Arial" w:eastAsia="Arial" w:cs="Arial"/>
              </w:rPr>
            </w:pPr>
            <w:commentRangeStart w:id="48"/>
            <w:r w:rsidRPr="30C9A8FF" w:rsidR="00DB0EB8">
              <w:rPr>
                <w:rFonts w:ascii="Arial"/>
                <w:highlight w:val="green"/>
              </w:rPr>
              <w:t>Well scoped analysis (but with some omissions that are</w:t>
            </w:r>
            <w:r w:rsidRPr="30C9A8FF" w:rsidR="00DB0EB8">
              <w:rPr>
                <w:rFonts w:ascii="Arial"/>
                <w:spacing w:val="-12"/>
                <w:highlight w:val="green"/>
              </w:rPr>
              <w:t xml:space="preserve"> </w:t>
            </w:r>
            <w:r w:rsidRPr="30C9A8FF" w:rsidR="00DB0EB8">
              <w:rPr>
                <w:rFonts w:ascii="Arial"/>
                <w:highlight w:val="green"/>
              </w:rPr>
              <w:t>not serious enough to undermine later design) of a real</w:t>
            </w:r>
            <w:r w:rsidRPr="30C9A8FF" w:rsidR="00DB0EB8">
              <w:rPr>
                <w:rFonts w:ascii="Arial"/>
                <w:spacing w:val="-21"/>
                <w:highlight w:val="green"/>
              </w:rPr>
              <w:t xml:space="preserve"> </w:t>
            </w:r>
            <w:r w:rsidRPr="30C9A8FF" w:rsidR="00DB0EB8">
              <w:rPr>
                <w:rFonts w:ascii="Arial"/>
                <w:highlight w:val="green"/>
              </w:rPr>
              <w:t>problem.</w:t>
            </w:r>
            <w:commentRangeEnd w:id="48"/>
            <w:r>
              <w:commentReference w:id="48"/>
            </w:r>
            <w:r w:rsidRPr="00F440A7" w:rsidR="00DB0EB8">
              <w:rPr>
                <w:rFonts w:ascii="Arial"/>
              </w:rPr>
              <w:t xml:space="preserve"> </w:t>
            </w:r>
            <w:commentRangeStart w:id="49"/>
            <w:commentRangeStart w:id="1407926679"/>
            <w:r w:rsidRPr="11B932B7" w:rsidR="00DB0EB8">
              <w:rPr>
                <w:rFonts w:ascii="Arial"/>
                <w:highlight w:val="green"/>
              </w:rPr>
              <w:t>Most, but not all, requirements documented in a set of, in</w:t>
            </w:r>
            <w:r w:rsidRPr="11B932B7" w:rsidR="00DB0EB8">
              <w:rPr>
                <w:rFonts w:ascii="Arial"/>
                <w:spacing w:val="-22"/>
                <w:highlight w:val="green"/>
              </w:rPr>
              <w:t xml:space="preserve"> </w:t>
            </w:r>
            <w:r w:rsidRPr="11B932B7" w:rsidR="00DB0EB8">
              <w:rPr>
                <w:rFonts w:ascii="Arial"/>
                <w:highlight w:val="green"/>
              </w:rPr>
              <w:t>the</w:t>
            </w:r>
            <w:r w:rsidRPr="11B932B7" w:rsidR="00DB0EB8">
              <w:rPr>
                <w:rFonts w:ascii="Arial"/>
                <w:spacing w:val="-1"/>
                <w:highlight w:val="green"/>
              </w:rPr>
              <w:t xml:space="preserve"> </w:t>
            </w:r>
            <w:r w:rsidRPr="11B932B7" w:rsidR="00DB0EB8">
              <w:rPr>
                <w:rFonts w:ascii="Arial"/>
                <w:highlight w:val="green"/>
              </w:rPr>
              <w:t xml:space="preserve">main, </w:t>
            </w:r>
            <w:r w:rsidRPr="11B932B7" w:rsidR="00DB0EB8">
              <w:rPr>
                <w:rFonts w:ascii="Arial"/>
                <w:highlight w:val="green"/>
              </w:rPr>
              <w:t>measurable</w:t>
            </w:r>
            <w:r w:rsidRPr="11B932B7" w:rsidR="00DB0EB8">
              <w:rPr>
                <w:rFonts w:ascii="Arial"/>
                <w:highlight w:val="green"/>
              </w:rPr>
              <w:t xml:space="preserve"> and appropriate specific objectives</w:t>
            </w:r>
            <w:r w:rsidRPr="11B932B7" w:rsidR="00DB0EB8">
              <w:rPr>
                <w:rFonts w:ascii="Arial"/>
                <w:spacing w:val="-15"/>
                <w:highlight w:val="green"/>
              </w:rPr>
              <w:t xml:space="preserve"> </w:t>
            </w:r>
            <w:r w:rsidRPr="11B932B7" w:rsidR="00DB0EB8">
              <w:rPr>
                <w:rFonts w:ascii="Arial"/>
                <w:highlight w:val="green"/>
              </w:rPr>
              <w:t>that</w:t>
            </w:r>
            <w:r w:rsidRPr="11B932B7" w:rsidR="00DB0EB8">
              <w:rPr>
                <w:rFonts w:ascii="Arial"/>
                <w:spacing w:val="-1"/>
                <w:highlight w:val="green"/>
              </w:rPr>
              <w:t xml:space="preserve"> </w:t>
            </w:r>
            <w:r w:rsidRPr="11B932B7" w:rsidR="00DB0EB8">
              <w:rPr>
                <w:rFonts w:ascii="Arial"/>
                <w:highlight w:val="green"/>
              </w:rPr>
              <w:t>cover most of the required functionality of a solution or</w:t>
            </w:r>
            <w:r w:rsidRPr="11B932B7" w:rsidR="00DB0EB8">
              <w:rPr>
                <w:rFonts w:ascii="Arial"/>
                <w:spacing w:val="-21"/>
                <w:highlight w:val="green"/>
              </w:rPr>
              <w:t xml:space="preserve"> </w:t>
            </w:r>
            <w:r w:rsidRPr="11B932B7" w:rsidR="00DB0EB8">
              <w:rPr>
                <w:rFonts w:ascii="Arial"/>
                <w:highlight w:val="green"/>
              </w:rPr>
              <w:t>areas</w:t>
            </w:r>
            <w:r w:rsidRPr="11B932B7" w:rsidR="00DB0EB8">
              <w:rPr>
                <w:rFonts w:ascii="Arial"/>
                <w:spacing w:val="-1"/>
                <w:highlight w:val="green"/>
              </w:rPr>
              <w:t xml:space="preserve"> </w:t>
            </w:r>
            <w:r w:rsidRPr="11B932B7" w:rsidR="00DB0EB8">
              <w:rPr>
                <w:rFonts w:ascii="Arial"/>
                <w:highlight w:val="green"/>
              </w:rPr>
              <w:t>of</w:t>
            </w:r>
            <w:r w:rsidRPr="11B932B7" w:rsidR="00DB0EB8">
              <w:rPr>
                <w:rFonts w:ascii="Arial"/>
                <w:spacing w:val="-5"/>
                <w:highlight w:val="green"/>
              </w:rPr>
              <w:t xml:space="preserve"> </w:t>
            </w:r>
            <w:r w:rsidRPr="11B932B7" w:rsidR="00DB0EB8">
              <w:rPr>
                <w:rFonts w:ascii="Arial"/>
                <w:highlight w:val="green"/>
              </w:rPr>
              <w:t>investigation.</w:t>
            </w:r>
            <w:commentRangeEnd w:id="49"/>
            <w:r>
              <w:commentReference w:id="49"/>
            </w:r>
            <w:commentRangeEnd w:id="1407926679"/>
            <w:r>
              <w:rPr>
                <w:rStyle w:val="CommentReference"/>
              </w:rPr>
              <w:commentReference w:id="1407926679"/>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61660112" w14:textId="77777777">
            <w:pPr>
              <w:pStyle w:val="TableParagraph"/>
              <w:rPr>
                <w:rFonts w:ascii="Arial" w:hAnsi="Arial" w:eastAsia="Arial" w:cs="Arial"/>
              </w:rPr>
            </w:pPr>
          </w:p>
        </w:tc>
        <w:tc>
          <w:tcPr>
            <w:tcW w:w="426" w:type="dxa"/>
            <w:vMerge w:val="restart"/>
            <w:tcBorders>
              <w:top w:val="single" w:color="000000" w:themeColor="text1" w:sz="4" w:space="0"/>
              <w:left w:val="single" w:color="000000" w:themeColor="text1" w:sz="4" w:space="0"/>
              <w:right w:val="single" w:color="000000" w:themeColor="text1" w:sz="4" w:space="0"/>
            </w:tcBorders>
            <w:tcMar/>
          </w:tcPr>
          <w:p w:rsidRPr="001D3651" w:rsidR="00DB0EB8" w:rsidP="00134417" w:rsidRDefault="00DB0EB8" w14:paraId="2143ED6D" w14:textId="77777777">
            <w:pPr>
              <w:pStyle w:val="TableParagraph"/>
              <w:rPr>
                <w:rFonts w:ascii="Arial" w:hAnsi="Arial" w:eastAsia="Arial" w:cs="Arial"/>
                <w:sz w:val="16"/>
                <w:szCs w:val="16"/>
              </w:rPr>
            </w:pPr>
          </w:p>
          <w:p w:rsidRPr="001D3651" w:rsidR="00DB0EB8" w:rsidP="00134417" w:rsidRDefault="00DB0EB8" w14:paraId="45F838ED" w14:textId="77777777">
            <w:pPr>
              <w:pStyle w:val="TableParagraph"/>
              <w:rPr>
                <w:rFonts w:ascii="Arial" w:hAnsi="Arial" w:eastAsia="Arial" w:cs="Arial"/>
                <w:sz w:val="16"/>
                <w:szCs w:val="16"/>
              </w:rPr>
            </w:pPr>
          </w:p>
          <w:p w:rsidRPr="001D3651" w:rsidR="00DB0EB8" w:rsidP="00134417" w:rsidRDefault="00DB0EB8" w14:paraId="5EACBD21" w14:textId="77777777">
            <w:pPr>
              <w:pStyle w:val="TableParagraph"/>
              <w:rPr>
                <w:rFonts w:ascii="Arial" w:hAnsi="Arial" w:eastAsia="Arial" w:cs="Arial"/>
                <w:sz w:val="16"/>
                <w:szCs w:val="16"/>
              </w:rPr>
            </w:pPr>
          </w:p>
          <w:p w:rsidRPr="001D3651" w:rsidR="00DB0EB8" w:rsidP="00134417" w:rsidRDefault="00DB0EB8" w14:paraId="23E07D72" w14:textId="77777777">
            <w:pPr>
              <w:pStyle w:val="TableParagraph"/>
              <w:rPr>
                <w:rFonts w:ascii="Arial" w:hAnsi="Arial" w:eastAsia="Arial" w:cs="Arial"/>
                <w:sz w:val="16"/>
                <w:szCs w:val="16"/>
              </w:rPr>
            </w:pPr>
          </w:p>
          <w:p w:rsidRPr="001D3651" w:rsidR="00DB0EB8" w:rsidP="00134417" w:rsidRDefault="00DB0EB8" w14:paraId="76394BD0" w14:textId="77777777">
            <w:pPr>
              <w:pStyle w:val="TableParagraph"/>
              <w:spacing w:before="10"/>
              <w:rPr>
                <w:rFonts w:ascii="Arial" w:hAnsi="Arial" w:eastAsia="Arial" w:cs="Arial"/>
                <w:sz w:val="16"/>
                <w:szCs w:val="16"/>
              </w:rPr>
            </w:pPr>
          </w:p>
          <w:p w:rsidRPr="001D3651" w:rsidR="00DB0EB8" w:rsidP="00134417" w:rsidRDefault="00DB0EB8" w14:paraId="0F1E5CC2" w14:textId="77777777">
            <w:pPr>
              <w:pStyle w:val="TableParagraph"/>
              <w:ind w:left="105"/>
              <w:rPr>
                <w:rFonts w:ascii="Arial" w:hAnsi="Arial" w:eastAsia="Arial" w:cs="Arial"/>
                <w:sz w:val="16"/>
                <w:szCs w:val="16"/>
              </w:rPr>
            </w:pPr>
            <w:r w:rsidRPr="001D3651">
              <w:rPr>
                <w:rFonts w:ascii="Arial"/>
                <w:sz w:val="16"/>
                <w:szCs w:val="16"/>
              </w:rPr>
              <w:t>4-6</w:t>
            </w:r>
          </w:p>
        </w:tc>
        <w:tc>
          <w:tcPr>
            <w:tcW w:w="6237" w:type="dxa"/>
            <w:vMerge/>
            <w:tcMar/>
          </w:tcPr>
          <w:p w:rsidR="00DB0EB8" w:rsidP="00134417" w:rsidRDefault="00DB0EB8" w14:paraId="1AD92B10" w14:textId="77777777"/>
        </w:tc>
      </w:tr>
      <w:tr w:rsidR="00DB0EB8" w:rsidTr="11B932B7" w14:paraId="16CFD764" w14:textId="77777777">
        <w:trPr>
          <w:trHeight w:val="811" w:hRule="exact"/>
        </w:trPr>
        <w:tc>
          <w:tcPr>
            <w:tcW w:w="462" w:type="dxa"/>
            <w:vMerge/>
            <w:tcMar/>
          </w:tcPr>
          <w:p w:rsidRPr="001D3651" w:rsidR="00DB0EB8" w:rsidP="00134417" w:rsidRDefault="00DB0EB8" w14:paraId="2BFBDB83" w14:textId="77777777">
            <w:pPr>
              <w:pStyle w:val="TableParagraph"/>
              <w:rPr>
                <w:rFonts w:ascii="Arial" w:hAnsi="Arial" w:eastAsia="Arial" w:cs="Arial"/>
                <w:sz w:val="16"/>
                <w:szCs w:val="16"/>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30C9A8FF" w:rsidRDefault="00DB0EB8" w14:paraId="782102B5" w14:textId="77777777">
            <w:pPr>
              <w:pStyle w:val="TableParagraph"/>
              <w:numPr>
                <w:ilvl w:val="0"/>
                <w:numId w:val="4"/>
              </w:numPr>
              <w:spacing w:before="1"/>
              <w:ind w:right="576"/>
              <w:rPr>
                <w:rFonts w:ascii="Arial" w:hAnsi="Arial" w:eastAsia="Arial" w:cs="Arial"/>
                <w:highlight w:val="green"/>
              </w:rPr>
            </w:pPr>
            <w:commentRangeStart w:id="50"/>
            <w:commentRangeStart w:id="51"/>
            <w:r w:rsidRPr="30C9A8FF">
              <w:rPr>
                <w:rFonts w:ascii="Arial"/>
                <w:highlight w:val="green"/>
              </w:rPr>
              <w:t>Requirements arrived at, in the main, by</w:t>
            </w:r>
            <w:r w:rsidRPr="30C9A8FF">
              <w:rPr>
                <w:rFonts w:ascii="Arial"/>
                <w:spacing w:val="-15"/>
                <w:highlight w:val="green"/>
              </w:rPr>
              <w:t xml:space="preserve"> </w:t>
            </w:r>
            <w:r w:rsidRPr="30C9A8FF">
              <w:rPr>
                <w:rFonts w:ascii="Arial"/>
                <w:highlight w:val="green"/>
              </w:rPr>
              <w:t>considering,</w:t>
            </w:r>
            <w:r w:rsidRPr="30C9A8FF">
              <w:rPr>
                <w:rFonts w:ascii="Arial"/>
                <w:spacing w:val="-1"/>
                <w:highlight w:val="green"/>
              </w:rPr>
              <w:t xml:space="preserve"> </w:t>
            </w:r>
            <w:r w:rsidRPr="30C9A8FF">
              <w:rPr>
                <w:rFonts w:ascii="Arial"/>
                <w:highlight w:val="green"/>
              </w:rPr>
              <w:t>through dialogue, the needs of the intended users of</w:t>
            </w:r>
            <w:r w:rsidRPr="30C9A8FF">
              <w:rPr>
                <w:rFonts w:ascii="Arial"/>
                <w:spacing w:val="-13"/>
                <w:highlight w:val="green"/>
              </w:rPr>
              <w:t xml:space="preserve"> </w:t>
            </w:r>
            <w:r w:rsidRPr="30C9A8FF">
              <w:rPr>
                <w:rFonts w:ascii="Arial"/>
                <w:highlight w:val="green"/>
              </w:rPr>
              <w:t>the</w:t>
            </w:r>
            <w:r w:rsidRPr="30C9A8FF">
              <w:rPr>
                <w:rFonts w:ascii="Arial"/>
                <w:spacing w:val="-1"/>
                <w:highlight w:val="green"/>
              </w:rPr>
              <w:t xml:space="preserve"> </w:t>
            </w:r>
            <w:r w:rsidRPr="30C9A8FF">
              <w:rPr>
                <w:rFonts w:ascii="Arial"/>
                <w:highlight w:val="green"/>
              </w:rPr>
              <w:t>system, or recipients of the outcomes for</w:t>
            </w:r>
            <w:r w:rsidRPr="30C9A8FF">
              <w:rPr>
                <w:rFonts w:ascii="Arial"/>
                <w:spacing w:val="-16"/>
                <w:highlight w:val="green"/>
              </w:rPr>
              <w:t xml:space="preserve"> </w:t>
            </w:r>
            <w:r w:rsidRPr="30C9A8FF">
              <w:rPr>
                <w:rFonts w:ascii="Arial"/>
                <w:highlight w:val="green"/>
              </w:rPr>
              <w:t>investigative projects.</w:t>
            </w:r>
            <w:commentRangeEnd w:id="50"/>
            <w:r>
              <w:commentReference w:id="50"/>
            </w:r>
            <w:commentRangeEnd w:id="51"/>
            <w:r>
              <w:rPr>
                <w:rStyle w:val="CommentReference"/>
              </w:rPr>
              <w:commentReference w:id="51"/>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2571DCF5" w14:textId="77777777">
            <w:pPr>
              <w:pStyle w:val="TableParagraph"/>
              <w:rPr>
                <w:rFonts w:ascii="Arial" w:hAnsi="Arial" w:eastAsia="Arial" w:cs="Arial"/>
              </w:rPr>
            </w:pPr>
          </w:p>
        </w:tc>
        <w:tc>
          <w:tcPr>
            <w:tcW w:w="426" w:type="dxa"/>
            <w:vMerge/>
            <w:tcMar/>
          </w:tcPr>
          <w:p w:rsidRPr="001D3651" w:rsidR="00DB0EB8" w:rsidP="00134417" w:rsidRDefault="00DB0EB8" w14:paraId="1C365895" w14:textId="77777777">
            <w:pPr>
              <w:pStyle w:val="TableParagraph"/>
              <w:rPr>
                <w:rFonts w:ascii="Arial" w:hAnsi="Arial" w:eastAsia="Arial" w:cs="Arial"/>
                <w:sz w:val="16"/>
                <w:szCs w:val="16"/>
              </w:rPr>
            </w:pPr>
          </w:p>
        </w:tc>
        <w:tc>
          <w:tcPr>
            <w:tcW w:w="6237" w:type="dxa"/>
            <w:vMerge/>
            <w:tcMar/>
          </w:tcPr>
          <w:p w:rsidR="00DB0EB8" w:rsidP="00134417" w:rsidRDefault="00DB0EB8" w14:paraId="6BF0FABB" w14:textId="77777777"/>
        </w:tc>
      </w:tr>
      <w:tr w:rsidR="00DB0EB8" w:rsidTr="11B932B7" w14:paraId="6D815519" w14:textId="77777777">
        <w:trPr>
          <w:trHeight w:val="309" w:hRule="exact"/>
        </w:trPr>
        <w:tc>
          <w:tcPr>
            <w:tcW w:w="462" w:type="dxa"/>
            <w:vMerge/>
            <w:tcMar/>
          </w:tcPr>
          <w:p w:rsidRPr="001D3651" w:rsidR="00DB0EB8" w:rsidP="00134417" w:rsidRDefault="00DB0EB8" w14:paraId="3E86C9C1" w14:textId="77777777">
            <w:pPr>
              <w:pStyle w:val="TableParagraph"/>
              <w:rPr>
                <w:rFonts w:ascii="Arial" w:hAnsi="Arial" w:eastAsia="Arial" w:cs="Arial"/>
                <w:sz w:val="16"/>
                <w:szCs w:val="16"/>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30C9A8FF" w:rsidRDefault="00DB0EB8" w14:paraId="53F6D451" w14:textId="77777777">
            <w:pPr>
              <w:pStyle w:val="TableParagraph"/>
              <w:numPr>
                <w:ilvl w:val="0"/>
                <w:numId w:val="4"/>
              </w:numPr>
              <w:ind w:right="130"/>
              <w:rPr>
                <w:rFonts w:ascii="Arial"/>
                <w:highlight w:val="green"/>
              </w:rPr>
            </w:pPr>
            <w:commentRangeStart w:id="52"/>
            <w:r w:rsidRPr="30C9A8FF">
              <w:rPr>
                <w:rFonts w:ascii="Arial"/>
                <w:highlight w:val="green"/>
              </w:rPr>
              <w:t>Problem sufficiently well modelled to be of use</w:t>
            </w:r>
            <w:r w:rsidRPr="30C9A8FF">
              <w:rPr>
                <w:rFonts w:ascii="Arial"/>
                <w:spacing w:val="-12"/>
                <w:highlight w:val="green"/>
              </w:rPr>
              <w:t xml:space="preserve"> </w:t>
            </w:r>
            <w:r w:rsidRPr="30C9A8FF">
              <w:rPr>
                <w:rFonts w:ascii="Arial"/>
                <w:highlight w:val="green"/>
              </w:rPr>
              <w:t>in subsequent</w:t>
            </w:r>
            <w:r w:rsidRPr="30C9A8FF">
              <w:rPr>
                <w:rFonts w:ascii="Arial"/>
                <w:spacing w:val="-5"/>
                <w:highlight w:val="green"/>
              </w:rPr>
              <w:t xml:space="preserve"> </w:t>
            </w:r>
            <w:r w:rsidRPr="30C9A8FF">
              <w:rPr>
                <w:rFonts w:ascii="Arial"/>
                <w:highlight w:val="green"/>
              </w:rPr>
              <w:t>stages.</w:t>
            </w:r>
            <w:commentRangeEnd w:id="52"/>
            <w:r>
              <w:commentReference w:id="52"/>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3F3C1426" w14:textId="77777777">
            <w:pPr>
              <w:pStyle w:val="TableParagraph"/>
              <w:rPr>
                <w:rFonts w:ascii="Arial" w:hAnsi="Arial" w:eastAsia="Arial" w:cs="Arial"/>
              </w:rPr>
            </w:pPr>
          </w:p>
        </w:tc>
        <w:tc>
          <w:tcPr>
            <w:tcW w:w="426" w:type="dxa"/>
            <w:vMerge/>
            <w:tcMar/>
          </w:tcPr>
          <w:p w:rsidRPr="001D3651" w:rsidR="00DB0EB8" w:rsidP="00134417" w:rsidRDefault="00DB0EB8" w14:paraId="7EDDBEC8" w14:textId="77777777">
            <w:pPr>
              <w:pStyle w:val="TableParagraph"/>
              <w:rPr>
                <w:rFonts w:ascii="Arial" w:hAnsi="Arial" w:eastAsia="Arial" w:cs="Arial"/>
                <w:sz w:val="16"/>
                <w:szCs w:val="16"/>
              </w:rPr>
            </w:pPr>
          </w:p>
        </w:tc>
        <w:tc>
          <w:tcPr>
            <w:tcW w:w="6237" w:type="dxa"/>
            <w:vMerge/>
            <w:tcMar/>
          </w:tcPr>
          <w:p w:rsidR="00DB0EB8" w:rsidP="00134417" w:rsidRDefault="00DB0EB8" w14:paraId="1BECFBB7" w14:textId="77777777"/>
        </w:tc>
      </w:tr>
      <w:tr w:rsidR="00DB0EB8" w:rsidTr="11B932B7" w14:paraId="189506B2" w14:textId="77777777">
        <w:trPr>
          <w:trHeight w:val="294" w:hRule="exact"/>
        </w:trPr>
        <w:tc>
          <w:tcPr>
            <w:tcW w:w="462" w:type="dxa"/>
            <w:vMerge w:val="restart"/>
            <w:tcBorders>
              <w:top w:val="single" w:color="000000" w:themeColor="text1" w:sz="4" w:space="0"/>
              <w:left w:val="single" w:color="000000" w:themeColor="text1" w:sz="4" w:space="0"/>
              <w:right w:val="single" w:color="000000" w:themeColor="text1" w:sz="4" w:space="0"/>
            </w:tcBorders>
            <w:tcMar/>
          </w:tcPr>
          <w:p w:rsidRPr="001D3651" w:rsidR="00DB0EB8" w:rsidP="00134417" w:rsidRDefault="00DB0EB8" w14:paraId="15AA9413" w14:textId="77777777">
            <w:pPr>
              <w:pStyle w:val="TableParagraph"/>
              <w:rPr>
                <w:rFonts w:ascii="Arial" w:hAnsi="Arial" w:eastAsia="Arial" w:cs="Arial"/>
                <w:sz w:val="16"/>
                <w:szCs w:val="16"/>
              </w:rPr>
            </w:pPr>
          </w:p>
          <w:p w:rsidRPr="001D3651" w:rsidR="00DB0EB8" w:rsidP="00134417" w:rsidRDefault="00DB0EB8" w14:paraId="4BFF5745" w14:textId="77777777">
            <w:pPr>
              <w:pStyle w:val="TableParagraph"/>
              <w:rPr>
                <w:rFonts w:ascii="Arial" w:hAnsi="Arial" w:eastAsia="Arial" w:cs="Arial"/>
                <w:sz w:val="16"/>
                <w:szCs w:val="16"/>
              </w:rPr>
            </w:pPr>
          </w:p>
          <w:p w:rsidRPr="001D3651" w:rsidR="00DB0EB8" w:rsidP="00134417" w:rsidRDefault="00DB0EB8" w14:paraId="1DC3DF04" w14:textId="77777777">
            <w:pPr>
              <w:pStyle w:val="TableParagraph"/>
              <w:rPr>
                <w:rFonts w:ascii="Arial" w:hAnsi="Arial" w:eastAsia="Arial" w:cs="Arial"/>
                <w:sz w:val="16"/>
                <w:szCs w:val="16"/>
              </w:rPr>
            </w:pPr>
          </w:p>
          <w:p w:rsidRPr="001D3651" w:rsidR="00DB0EB8" w:rsidP="00134417" w:rsidRDefault="00DB0EB8" w14:paraId="7E4F53F9" w14:textId="77777777">
            <w:pPr>
              <w:pStyle w:val="TableParagraph"/>
              <w:spacing w:before="11"/>
              <w:rPr>
                <w:rFonts w:ascii="Arial" w:hAnsi="Arial" w:eastAsia="Arial" w:cs="Arial"/>
                <w:sz w:val="16"/>
                <w:szCs w:val="16"/>
              </w:rPr>
            </w:pPr>
          </w:p>
          <w:p w:rsidRPr="001D3651" w:rsidR="00DB0EB8" w:rsidP="00134417" w:rsidRDefault="00DB0EB8" w14:paraId="44556826" w14:textId="77777777">
            <w:pPr>
              <w:pStyle w:val="TableParagraph"/>
              <w:ind w:left="103"/>
              <w:rPr>
                <w:rFonts w:ascii="Arial" w:hAnsi="Arial" w:eastAsia="Arial" w:cs="Arial"/>
                <w:sz w:val="16"/>
                <w:szCs w:val="16"/>
              </w:rPr>
            </w:pPr>
            <w:r w:rsidRPr="001D3651">
              <w:rPr>
                <w:rFonts w:ascii="Arial"/>
                <w:sz w:val="16"/>
                <w:szCs w:val="16"/>
              </w:rPr>
              <w:t>1</w:t>
            </w: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16187" w:rsidR="00DB0EB8" w:rsidP="30C9A8FF" w:rsidRDefault="00DB0EB8" w14:paraId="1B895AD7" w14:textId="77777777">
            <w:pPr>
              <w:pStyle w:val="TableParagraph"/>
              <w:numPr>
                <w:ilvl w:val="0"/>
                <w:numId w:val="3"/>
              </w:numPr>
              <w:spacing w:line="251" w:lineRule="exact"/>
              <w:rPr>
                <w:rFonts w:ascii="Arial" w:hAnsi="Arial" w:eastAsia="Arial" w:cs="Arial"/>
                <w:highlight w:val="green"/>
              </w:rPr>
            </w:pPr>
            <w:commentRangeStart w:id="53"/>
            <w:r w:rsidRPr="30C9A8FF">
              <w:rPr>
                <w:rFonts w:ascii="Arial"/>
                <w:highlight w:val="green"/>
              </w:rPr>
              <w:t>Partly scoped analysis of a</w:t>
            </w:r>
            <w:r w:rsidRPr="30C9A8FF">
              <w:rPr>
                <w:rFonts w:ascii="Arial"/>
                <w:spacing w:val="-12"/>
                <w:highlight w:val="green"/>
              </w:rPr>
              <w:t xml:space="preserve"> </w:t>
            </w:r>
            <w:r w:rsidRPr="30C9A8FF">
              <w:rPr>
                <w:rFonts w:ascii="Arial"/>
                <w:highlight w:val="green"/>
              </w:rPr>
              <w:t>problem.</w:t>
            </w:r>
            <w:commentRangeEnd w:id="53"/>
            <w:r>
              <w:commentReference w:id="53"/>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7F6EA632" w14:textId="77777777">
            <w:pPr>
              <w:pStyle w:val="TableParagraph"/>
              <w:rPr>
                <w:rFonts w:ascii="Arial" w:hAnsi="Arial" w:eastAsia="Arial" w:cs="Arial"/>
              </w:rPr>
            </w:pPr>
          </w:p>
        </w:tc>
        <w:tc>
          <w:tcPr>
            <w:tcW w:w="426" w:type="dxa"/>
            <w:vMerge w:val="restart"/>
            <w:tcBorders>
              <w:top w:val="single" w:color="000000" w:themeColor="text1" w:sz="4" w:space="0"/>
              <w:left w:val="single" w:color="000000" w:themeColor="text1" w:sz="4" w:space="0"/>
              <w:right w:val="single" w:color="000000" w:themeColor="text1" w:sz="4" w:space="0"/>
            </w:tcBorders>
            <w:tcMar/>
          </w:tcPr>
          <w:p w:rsidRPr="001D3651" w:rsidR="00DB0EB8" w:rsidP="00134417" w:rsidRDefault="00DB0EB8" w14:paraId="52EABFED" w14:textId="77777777">
            <w:pPr>
              <w:pStyle w:val="TableParagraph"/>
              <w:rPr>
                <w:rFonts w:ascii="Arial" w:hAnsi="Arial" w:eastAsia="Arial" w:cs="Arial"/>
                <w:sz w:val="16"/>
                <w:szCs w:val="16"/>
              </w:rPr>
            </w:pPr>
          </w:p>
          <w:p w:rsidRPr="001D3651" w:rsidR="00DB0EB8" w:rsidP="00134417" w:rsidRDefault="00DB0EB8" w14:paraId="12D1D95E" w14:textId="77777777">
            <w:pPr>
              <w:pStyle w:val="TableParagraph"/>
              <w:rPr>
                <w:rFonts w:ascii="Arial" w:hAnsi="Arial" w:eastAsia="Arial" w:cs="Arial"/>
                <w:sz w:val="16"/>
                <w:szCs w:val="16"/>
              </w:rPr>
            </w:pPr>
          </w:p>
          <w:p w:rsidRPr="001D3651" w:rsidR="00DB0EB8" w:rsidP="00134417" w:rsidRDefault="00DB0EB8" w14:paraId="178C9EB4" w14:textId="77777777">
            <w:pPr>
              <w:pStyle w:val="TableParagraph"/>
              <w:rPr>
                <w:rFonts w:ascii="Arial" w:hAnsi="Arial" w:eastAsia="Arial" w:cs="Arial"/>
                <w:sz w:val="16"/>
                <w:szCs w:val="16"/>
              </w:rPr>
            </w:pPr>
          </w:p>
          <w:p w:rsidRPr="001D3651" w:rsidR="00DB0EB8" w:rsidP="00134417" w:rsidRDefault="00DB0EB8" w14:paraId="08B111AC" w14:textId="77777777">
            <w:pPr>
              <w:pStyle w:val="TableParagraph"/>
              <w:spacing w:before="11"/>
              <w:rPr>
                <w:rFonts w:ascii="Arial" w:hAnsi="Arial" w:eastAsia="Arial" w:cs="Arial"/>
                <w:sz w:val="16"/>
                <w:szCs w:val="16"/>
              </w:rPr>
            </w:pPr>
          </w:p>
          <w:p w:rsidRPr="001D3651" w:rsidR="00DB0EB8" w:rsidP="00134417" w:rsidRDefault="00DB0EB8" w14:paraId="0BFFA265" w14:textId="77777777">
            <w:pPr>
              <w:pStyle w:val="TableParagraph"/>
              <w:ind w:left="105"/>
              <w:rPr>
                <w:rFonts w:ascii="Arial" w:hAnsi="Arial" w:eastAsia="Arial" w:cs="Arial"/>
                <w:sz w:val="16"/>
                <w:szCs w:val="16"/>
              </w:rPr>
            </w:pPr>
            <w:r w:rsidRPr="001D3651">
              <w:rPr>
                <w:rFonts w:ascii="Arial"/>
                <w:sz w:val="16"/>
                <w:szCs w:val="16"/>
              </w:rPr>
              <w:t>1-3</w:t>
            </w:r>
          </w:p>
        </w:tc>
        <w:tc>
          <w:tcPr>
            <w:tcW w:w="6237" w:type="dxa"/>
            <w:vMerge/>
            <w:tcMar/>
          </w:tcPr>
          <w:p w:rsidR="00DB0EB8" w:rsidP="00134417" w:rsidRDefault="00DB0EB8" w14:paraId="6905A4ED" w14:textId="77777777"/>
        </w:tc>
      </w:tr>
      <w:tr w:rsidR="00DB0EB8" w:rsidTr="11B932B7" w14:paraId="36159378" w14:textId="77777777">
        <w:trPr>
          <w:trHeight w:val="1145" w:hRule="exact"/>
        </w:trPr>
        <w:tc>
          <w:tcPr>
            <w:tcW w:w="462" w:type="dxa"/>
            <w:vMerge/>
            <w:tcMar/>
          </w:tcPr>
          <w:p w:rsidR="00DB0EB8" w:rsidP="00134417" w:rsidRDefault="00DB0EB8" w14:paraId="282E920A" w14:textId="77777777">
            <w:pPr>
              <w:pStyle w:val="TableParagraph"/>
              <w:rPr>
                <w:rFonts w:ascii="Arial" w:hAnsi="Arial" w:eastAsia="Arial" w:cs="Arial"/>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16187" w:rsidR="00DB0EB8" w:rsidP="30C9A8FF" w:rsidRDefault="00DB0EB8" w14:paraId="1DA54607" w14:textId="77777777">
            <w:pPr>
              <w:pStyle w:val="TableParagraph"/>
              <w:numPr>
                <w:ilvl w:val="0"/>
                <w:numId w:val="3"/>
              </w:numPr>
              <w:spacing w:before="1"/>
              <w:ind w:right="141"/>
              <w:rPr>
                <w:rFonts w:ascii="Arial" w:hAnsi="Arial" w:eastAsia="Arial" w:cs="Arial"/>
                <w:highlight w:val="green"/>
              </w:rPr>
            </w:pPr>
            <w:commentRangeStart w:id="54"/>
            <w:r w:rsidRPr="30C9A8FF">
              <w:rPr>
                <w:rFonts w:ascii="Arial"/>
                <w:highlight w:val="green"/>
              </w:rPr>
              <w:t>Requirements partly documented in a set of</w:t>
            </w:r>
            <w:r w:rsidRPr="30C9A8FF">
              <w:rPr>
                <w:rFonts w:ascii="Arial"/>
                <w:spacing w:val="-9"/>
                <w:highlight w:val="green"/>
              </w:rPr>
              <w:t xml:space="preserve"> </w:t>
            </w:r>
            <w:r w:rsidRPr="30C9A8FF">
              <w:rPr>
                <w:rFonts w:ascii="Arial"/>
                <w:highlight w:val="green"/>
              </w:rPr>
              <w:t>specific objectives, not all of which are measurable or appropriate</w:t>
            </w:r>
            <w:r w:rsidRPr="30C9A8FF">
              <w:rPr>
                <w:rFonts w:ascii="Arial"/>
                <w:spacing w:val="-20"/>
                <w:highlight w:val="green"/>
              </w:rPr>
              <w:t xml:space="preserve"> </w:t>
            </w:r>
            <w:r w:rsidRPr="30C9A8FF">
              <w:rPr>
                <w:rFonts w:ascii="Arial"/>
                <w:highlight w:val="green"/>
              </w:rPr>
              <w:t>for developing a solution. The required functionality or areas</w:t>
            </w:r>
            <w:r w:rsidRPr="30C9A8FF">
              <w:rPr>
                <w:rFonts w:ascii="Arial"/>
                <w:spacing w:val="-18"/>
                <w:highlight w:val="green"/>
              </w:rPr>
              <w:t xml:space="preserve"> </w:t>
            </w:r>
            <w:r w:rsidRPr="30C9A8FF">
              <w:rPr>
                <w:rFonts w:ascii="Arial"/>
                <w:highlight w:val="green"/>
              </w:rPr>
              <w:t>of investigation are only partly</w:t>
            </w:r>
            <w:r w:rsidRPr="30C9A8FF">
              <w:rPr>
                <w:rFonts w:ascii="Arial"/>
                <w:spacing w:val="-14"/>
                <w:highlight w:val="green"/>
              </w:rPr>
              <w:t xml:space="preserve"> </w:t>
            </w:r>
            <w:r w:rsidRPr="30C9A8FF">
              <w:rPr>
                <w:rFonts w:ascii="Arial"/>
                <w:highlight w:val="green"/>
              </w:rPr>
              <w:t>addressed.</w:t>
            </w:r>
            <w:commentRangeEnd w:id="54"/>
            <w:r>
              <w:commentReference w:id="54"/>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687C3D74" w14:textId="77777777">
            <w:pPr>
              <w:pStyle w:val="TableParagraph"/>
              <w:rPr>
                <w:rFonts w:ascii="Arial" w:hAnsi="Arial" w:eastAsia="Arial" w:cs="Arial"/>
              </w:rPr>
            </w:pPr>
          </w:p>
        </w:tc>
        <w:tc>
          <w:tcPr>
            <w:tcW w:w="426" w:type="dxa"/>
            <w:vMerge/>
            <w:tcMar/>
          </w:tcPr>
          <w:p w:rsidR="00DB0EB8" w:rsidP="00134417" w:rsidRDefault="00DB0EB8" w14:paraId="014E6CDA" w14:textId="77777777">
            <w:pPr>
              <w:pStyle w:val="TableParagraph"/>
              <w:rPr>
                <w:rFonts w:ascii="Arial" w:hAnsi="Arial" w:eastAsia="Arial" w:cs="Arial"/>
              </w:rPr>
            </w:pPr>
          </w:p>
        </w:tc>
        <w:tc>
          <w:tcPr>
            <w:tcW w:w="6237" w:type="dxa"/>
            <w:tcMar/>
          </w:tcPr>
          <w:p w:rsidR="00DB0EB8" w:rsidP="00134417" w:rsidRDefault="00DB0EB8" w14:paraId="38B29547" w14:textId="77777777"/>
        </w:tc>
      </w:tr>
      <w:tr w:rsidR="00DB0EB8" w:rsidTr="11B932B7" w14:paraId="2C539C04" w14:textId="77777777">
        <w:trPr>
          <w:trHeight w:val="871" w:hRule="exact"/>
        </w:trPr>
        <w:tc>
          <w:tcPr>
            <w:tcW w:w="462" w:type="dxa"/>
            <w:vMerge/>
            <w:tcMar/>
          </w:tcPr>
          <w:p w:rsidR="00DB0EB8" w:rsidP="00134417" w:rsidRDefault="00DB0EB8" w14:paraId="74C73D41" w14:textId="77777777">
            <w:pPr>
              <w:pStyle w:val="TableParagraph"/>
              <w:rPr>
                <w:rFonts w:ascii="Arial" w:hAnsi="Arial" w:eastAsia="Arial" w:cs="Arial"/>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16187" w:rsidR="00DB0EB8" w:rsidP="65D375A8" w:rsidRDefault="00DB0EB8" w14:paraId="1A85DE93" w14:textId="77777777">
            <w:pPr>
              <w:pStyle w:val="TableParagraph"/>
              <w:numPr>
                <w:ilvl w:val="0"/>
                <w:numId w:val="3"/>
              </w:numPr>
              <w:ind w:right="436"/>
              <w:rPr>
                <w:rFonts w:ascii="Arial" w:hAnsi="Arial" w:eastAsia="Arial" w:cs="Arial"/>
                <w:highlight w:val="green"/>
              </w:rPr>
            </w:pPr>
            <w:commentRangeStart w:id="55"/>
            <w:r w:rsidRPr="65D375A8">
              <w:rPr>
                <w:rFonts w:ascii="Arial"/>
                <w:highlight w:val="green"/>
              </w:rPr>
              <w:t>Some attempt to consider, through dialogue, the needs</w:t>
            </w:r>
            <w:r w:rsidRPr="65D375A8">
              <w:rPr>
                <w:rFonts w:ascii="Arial"/>
                <w:spacing w:val="-20"/>
                <w:highlight w:val="green"/>
              </w:rPr>
              <w:t xml:space="preserve"> </w:t>
            </w:r>
            <w:r w:rsidRPr="65D375A8">
              <w:rPr>
                <w:rFonts w:ascii="Arial"/>
                <w:highlight w:val="green"/>
              </w:rPr>
              <w:t>of the intended users of the system, or recipients of</w:t>
            </w:r>
            <w:r w:rsidRPr="65D375A8">
              <w:rPr>
                <w:rFonts w:ascii="Arial"/>
                <w:spacing w:val="-12"/>
                <w:highlight w:val="green"/>
              </w:rPr>
              <w:t xml:space="preserve"> </w:t>
            </w:r>
            <w:r w:rsidRPr="65D375A8">
              <w:rPr>
                <w:rFonts w:ascii="Arial"/>
                <w:highlight w:val="green"/>
              </w:rPr>
              <w:t>the</w:t>
            </w:r>
            <w:r w:rsidRPr="65D375A8">
              <w:rPr>
                <w:rFonts w:ascii="Arial"/>
                <w:spacing w:val="-1"/>
                <w:highlight w:val="green"/>
              </w:rPr>
              <w:t xml:space="preserve"> </w:t>
            </w:r>
            <w:r w:rsidRPr="65D375A8">
              <w:rPr>
                <w:rFonts w:ascii="Arial"/>
                <w:highlight w:val="green"/>
              </w:rPr>
              <w:t>outcomes for investigative</w:t>
            </w:r>
            <w:r w:rsidRPr="65D375A8">
              <w:rPr>
                <w:rFonts w:ascii="Arial"/>
                <w:spacing w:val="-12"/>
                <w:highlight w:val="green"/>
              </w:rPr>
              <w:t xml:space="preserve"> </w:t>
            </w:r>
            <w:r w:rsidRPr="65D375A8">
              <w:rPr>
                <w:rFonts w:ascii="Arial"/>
                <w:highlight w:val="green"/>
              </w:rPr>
              <w:t>projects.</w:t>
            </w:r>
            <w:commentRangeEnd w:id="55"/>
            <w:r>
              <w:commentReference w:id="55"/>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1CB87FE7" w14:textId="77777777">
            <w:pPr>
              <w:pStyle w:val="TableParagraph"/>
              <w:rPr>
                <w:rFonts w:ascii="Arial" w:hAnsi="Arial" w:eastAsia="Arial" w:cs="Arial"/>
              </w:rPr>
            </w:pPr>
          </w:p>
        </w:tc>
        <w:tc>
          <w:tcPr>
            <w:tcW w:w="426" w:type="dxa"/>
            <w:vMerge/>
            <w:tcMar/>
          </w:tcPr>
          <w:p w:rsidR="00DB0EB8" w:rsidP="00134417" w:rsidRDefault="00DB0EB8" w14:paraId="6D0F73DE" w14:textId="77777777">
            <w:pPr>
              <w:pStyle w:val="TableParagraph"/>
              <w:rPr>
                <w:rFonts w:ascii="Arial" w:hAnsi="Arial" w:eastAsia="Arial" w:cs="Arial"/>
              </w:rPr>
            </w:pPr>
          </w:p>
        </w:tc>
        <w:tc>
          <w:tcPr>
            <w:tcW w:w="6237" w:type="dxa"/>
            <w:tcMar/>
          </w:tcPr>
          <w:p w:rsidR="00DB0EB8" w:rsidP="00134417" w:rsidRDefault="00DB0EB8" w14:paraId="04DCF946" w14:textId="77777777"/>
        </w:tc>
      </w:tr>
      <w:tr w:rsidR="00DB0EB8" w:rsidTr="11B932B7" w14:paraId="11A28776" w14:textId="77777777">
        <w:trPr>
          <w:trHeight w:val="658" w:hRule="exact"/>
        </w:trPr>
        <w:tc>
          <w:tcPr>
            <w:tcW w:w="462" w:type="dxa"/>
            <w:vMerge/>
            <w:tcMar/>
          </w:tcPr>
          <w:p w:rsidR="00DB0EB8" w:rsidP="00134417" w:rsidRDefault="00DB0EB8" w14:paraId="1E951807" w14:textId="77777777">
            <w:pPr>
              <w:pStyle w:val="TableParagraph"/>
              <w:rPr>
                <w:rFonts w:ascii="Arial" w:hAnsi="Arial" w:eastAsia="Arial" w:cs="Arial"/>
              </w:rPr>
            </w:pPr>
          </w:p>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16187" w:rsidR="00DB0EB8" w:rsidP="30C9A8FF" w:rsidRDefault="00DB0EB8" w14:paraId="58C77E76" w14:textId="77777777">
            <w:pPr>
              <w:pStyle w:val="TableParagraph"/>
              <w:numPr>
                <w:ilvl w:val="0"/>
                <w:numId w:val="3"/>
              </w:numPr>
              <w:ind w:right="436"/>
              <w:rPr>
                <w:rFonts w:ascii="Arial"/>
                <w:highlight w:val="green"/>
              </w:rPr>
            </w:pPr>
            <w:commentRangeStart w:id="56"/>
            <w:r w:rsidRPr="30C9A8FF">
              <w:rPr>
                <w:rFonts w:ascii="Arial"/>
                <w:highlight w:val="green"/>
              </w:rPr>
              <w:t>Problem partly modelled and of some use in</w:t>
            </w:r>
            <w:r w:rsidRPr="30C9A8FF">
              <w:rPr>
                <w:rFonts w:ascii="Arial"/>
                <w:spacing w:val="-17"/>
                <w:highlight w:val="green"/>
              </w:rPr>
              <w:t xml:space="preserve"> </w:t>
            </w:r>
            <w:r w:rsidRPr="30C9A8FF">
              <w:rPr>
                <w:rFonts w:ascii="Arial"/>
                <w:highlight w:val="green"/>
              </w:rPr>
              <w:t>subsequent stages.</w:t>
            </w:r>
            <w:commentRangeEnd w:id="56"/>
            <w:r>
              <w:commentReference w:id="56"/>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784B5E5D" w14:textId="77777777">
            <w:pPr>
              <w:pStyle w:val="TableParagraph"/>
              <w:rPr>
                <w:rFonts w:ascii="Arial" w:hAnsi="Arial" w:eastAsia="Arial" w:cs="Arial"/>
              </w:rPr>
            </w:pPr>
          </w:p>
        </w:tc>
        <w:tc>
          <w:tcPr>
            <w:tcW w:w="426" w:type="dxa"/>
            <w:vMerge/>
            <w:tcMar/>
          </w:tcPr>
          <w:p w:rsidR="00DB0EB8" w:rsidP="00134417" w:rsidRDefault="00DB0EB8" w14:paraId="7E700C65" w14:textId="77777777">
            <w:pPr>
              <w:pStyle w:val="TableParagraph"/>
              <w:rPr>
                <w:rFonts w:ascii="Arial" w:hAnsi="Arial" w:eastAsia="Arial" w:cs="Arial"/>
              </w:rPr>
            </w:pPr>
          </w:p>
        </w:tc>
        <w:tc>
          <w:tcPr>
            <w:tcW w:w="6237" w:type="dxa"/>
            <w:tcMar/>
          </w:tcPr>
          <w:p w:rsidR="00DB0EB8" w:rsidP="00134417" w:rsidRDefault="00DB0EB8" w14:paraId="2B986D36" w14:textId="77777777"/>
        </w:tc>
      </w:tr>
      <w:tr w:rsidR="00DB0EB8" w:rsidTr="11B932B7" w14:paraId="64BC977E" w14:textId="77777777">
        <w:trPr>
          <w:trHeight w:val="551" w:hRule="exact"/>
        </w:trPr>
        <w:tc>
          <w:tcPr>
            <w:tcW w:w="4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2333815A" w14:textId="77777777"/>
        </w:tc>
        <w:tc>
          <w:tcPr>
            <w:tcW w:w="6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440A7" w:rsidR="00DB0EB8" w:rsidP="00134417" w:rsidRDefault="00DB0EB8" w14:paraId="09F6181D" w14:textId="77777777">
            <w:pPr>
              <w:pStyle w:val="TableParagraph"/>
              <w:rPr>
                <w:rFonts w:ascii="Arial" w:hAnsi="Arial" w:eastAsia="Arial" w:cs="Arial"/>
              </w:rPr>
            </w:pPr>
            <w:r w:rsidRPr="00F440A7">
              <w:rPr>
                <w:rFonts w:ascii="Arial"/>
              </w:rPr>
              <w:t>No evidence</w:t>
            </w:r>
            <w:r w:rsidRPr="00F440A7">
              <w:rPr>
                <w:rFonts w:ascii="Arial"/>
                <w:spacing w:val="-9"/>
              </w:rPr>
              <w:t xml:space="preserve"> </w:t>
            </w:r>
            <w:r w:rsidRPr="00F440A7">
              <w:rPr>
                <w:rFonts w:ascii="Arial"/>
              </w:rPr>
              <w:t>presented</w:t>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4107CFC6" w14:textId="77777777">
            <w:pPr>
              <w:pStyle w:val="TableParagraph"/>
              <w:ind w:left="105"/>
              <w:rPr>
                <w:rFonts w:ascii="Arial"/>
              </w:rPr>
            </w:pPr>
          </w:p>
        </w:tc>
        <w:tc>
          <w:tcPr>
            <w:tcW w:w="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63BAC475" w14:textId="77777777">
            <w:pPr>
              <w:pStyle w:val="TableParagraph"/>
              <w:ind w:left="105"/>
              <w:rPr>
                <w:rFonts w:ascii="Arial" w:hAnsi="Arial" w:eastAsia="Arial" w:cs="Arial"/>
              </w:rPr>
            </w:pPr>
            <w:r>
              <w:rPr>
                <w:rFonts w:ascii="Arial"/>
              </w:rPr>
              <w:t>0</w:t>
            </w:r>
          </w:p>
        </w:tc>
        <w:tc>
          <w:tcPr>
            <w:tcW w:w="62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00DB0EB8" w:rsidP="00134417" w:rsidRDefault="00DB0EB8" w14:paraId="0F0F9B11" w14:textId="77777777">
            <w:pPr>
              <w:pStyle w:val="TableParagraph"/>
              <w:spacing w:line="251" w:lineRule="exact"/>
              <w:ind w:left="105"/>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320C9F15" w14:textId="77777777">
      <w:pPr>
        <w:spacing w:before="3"/>
        <w:rPr>
          <w:rFonts w:ascii="Arial" w:hAnsi="Arial" w:eastAsia="Arial" w:cs="Arial"/>
        </w:rPr>
      </w:pPr>
    </w:p>
    <w:p w:rsidR="00DB0EB8" w:rsidP="00DB0EB8" w:rsidRDefault="00DB0EB8" w14:paraId="293FA818" w14:textId="77777777">
      <w:pPr>
        <w:spacing w:line="251" w:lineRule="exact"/>
        <w:rPr>
          <w:rFonts w:ascii="Arial" w:hAnsi="Arial" w:eastAsia="Arial" w:cs="Arial"/>
        </w:rPr>
        <w:sectPr w:rsidR="00DB0EB8">
          <w:pgSz w:w="16840" w:h="11910" w:orient="landscape"/>
          <w:pgMar w:top="1060" w:right="1020" w:bottom="720" w:left="920" w:header="0" w:footer="510" w:gutter="0"/>
          <w:cols w:space="720"/>
        </w:sectPr>
      </w:pPr>
    </w:p>
    <w:p w:rsidR="00DB0EB8" w:rsidP="00DB0EB8" w:rsidRDefault="00DB0EB8" w14:paraId="0A2074CB" w14:textId="77777777">
      <w:pPr>
        <w:spacing w:before="4"/>
        <w:rPr>
          <w:rFonts w:ascii="Times New Roman" w:hAnsi="Times New Roman" w:eastAsia="Times New Roman" w:cs="Times New Roman"/>
        </w:rPr>
      </w:pPr>
    </w:p>
    <w:tbl>
      <w:tblPr>
        <w:tblW w:w="15379" w:type="dxa"/>
        <w:tblInd w:w="100" w:type="dxa"/>
        <w:tblLayout w:type="fixed"/>
        <w:tblCellMar>
          <w:left w:w="0" w:type="dxa"/>
          <w:right w:w="0" w:type="dxa"/>
        </w:tblCellMar>
        <w:tblLook w:val="01E0" w:firstRow="1" w:lastRow="1" w:firstColumn="1" w:lastColumn="1" w:noHBand="0" w:noVBand="0"/>
      </w:tblPr>
      <w:tblGrid>
        <w:gridCol w:w="321"/>
        <w:gridCol w:w="581"/>
        <w:gridCol w:w="6152"/>
        <w:gridCol w:w="638"/>
        <w:gridCol w:w="1166"/>
        <w:gridCol w:w="6521"/>
      </w:tblGrid>
      <w:tr w:rsidR="00DB0EB8" w:rsidTr="11B932B7" w14:paraId="227838C8" w14:textId="77777777">
        <w:trPr>
          <w:trHeight w:val="264" w:hRule="exact"/>
        </w:trPr>
        <w:tc>
          <w:tcPr>
            <w:tcW w:w="9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00DB0EB8" w:rsidP="00134417" w:rsidRDefault="00DB0EB8" w14:paraId="1A2D3B95" w14:textId="77777777">
            <w:pPr>
              <w:pStyle w:val="TableParagraph"/>
              <w:spacing w:line="248" w:lineRule="exact"/>
              <w:ind w:left="103"/>
              <w:rPr>
                <w:rFonts w:ascii="Arial"/>
                <w:b/>
              </w:rPr>
            </w:pPr>
          </w:p>
        </w:tc>
        <w:tc>
          <w:tcPr>
            <w:tcW w:w="14477"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00DB0EB8" w:rsidP="00134417" w:rsidRDefault="00DB0EB8" w14:paraId="54538092" w14:textId="77777777">
            <w:pPr>
              <w:pStyle w:val="TableParagraph"/>
              <w:spacing w:line="248" w:lineRule="exact"/>
              <w:ind w:left="103"/>
              <w:rPr>
                <w:rFonts w:ascii="Arial" w:hAnsi="Arial" w:eastAsia="Arial" w:cs="Arial"/>
              </w:rPr>
            </w:pPr>
            <w:r>
              <w:rPr>
                <w:rFonts w:ascii="Arial"/>
                <w:b/>
              </w:rPr>
              <w:t>Documented</w:t>
            </w:r>
            <w:r>
              <w:rPr>
                <w:rFonts w:ascii="Arial"/>
                <w:b/>
                <w:spacing w:val="-6"/>
              </w:rPr>
              <w:t xml:space="preserve"> </w:t>
            </w:r>
            <w:r>
              <w:rPr>
                <w:rFonts w:ascii="Arial"/>
                <w:b/>
              </w:rPr>
              <w:t>design</w:t>
            </w:r>
          </w:p>
        </w:tc>
      </w:tr>
      <w:tr w:rsidR="00DB0EB8" w:rsidTr="11B932B7" w14:paraId="179A4DFD" w14:textId="77777777">
        <w:trPr>
          <w:trHeight w:val="262"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73B8E" w:rsidR="00DB0EB8" w:rsidP="00134417" w:rsidRDefault="00DB0EB8" w14:paraId="79271F07" w14:textId="77777777">
            <w:pPr>
              <w:pStyle w:val="TableParagraph"/>
              <w:spacing w:line="248" w:lineRule="exact"/>
              <w:ind w:left="103"/>
              <w:rPr>
                <w:rFonts w:ascii="Arial" w:hAnsi="Arial" w:eastAsia="Arial" w:cs="Arial"/>
                <w:sz w:val="16"/>
                <w:szCs w:val="16"/>
              </w:rPr>
            </w:pPr>
            <w:r w:rsidRPr="00173B8E">
              <w:rPr>
                <w:rFonts w:ascii="Arial"/>
                <w:b/>
                <w:sz w:val="16"/>
                <w:szCs w:val="16"/>
              </w:rPr>
              <w:t>L</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73B8E" w:rsidR="00DB0EB8" w:rsidP="00134417" w:rsidRDefault="00DB0EB8" w14:paraId="6CDE4F98" w14:textId="77777777">
            <w:pPr>
              <w:pStyle w:val="TableParagraph"/>
              <w:spacing w:line="248" w:lineRule="exact"/>
              <w:ind w:left="105"/>
              <w:rPr>
                <w:rFonts w:ascii="Arial" w:hAnsi="Arial" w:eastAsia="Arial" w:cs="Arial"/>
                <w:sz w:val="16"/>
                <w:szCs w:val="16"/>
              </w:rPr>
            </w:pPr>
            <w:r w:rsidRPr="00173B8E">
              <w:rPr>
                <w:rFonts w:ascii="Arial"/>
                <w:b/>
                <w:sz w:val="16"/>
                <w:szCs w:val="16"/>
              </w:rPr>
              <w:t>Criteria</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73B8E" w:rsidR="00DB0EB8" w:rsidP="00134417" w:rsidRDefault="00DB0EB8" w14:paraId="27A06465" w14:textId="77777777">
            <w:pPr>
              <w:pStyle w:val="TableParagraph"/>
              <w:spacing w:line="248" w:lineRule="exact"/>
              <w:ind w:left="105"/>
              <w:rPr>
                <w:rFonts w:ascii="Arial"/>
                <w:b/>
                <w:sz w:val="16"/>
                <w:szCs w:val="16"/>
              </w:rPr>
            </w:pPr>
            <w:r w:rsidRPr="001D3651">
              <w:rPr>
                <w:rFonts w:ascii="Arial"/>
                <w:b/>
                <w:sz w:val="16"/>
                <w:szCs w:val="16"/>
              </w:rPr>
              <w:t>page</w:t>
            </w: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73B8E" w:rsidR="00DB0EB8" w:rsidP="00134417" w:rsidRDefault="00DB0EB8" w14:paraId="4F383901" w14:textId="77777777">
            <w:pPr>
              <w:pStyle w:val="TableParagraph"/>
              <w:spacing w:line="248" w:lineRule="exact"/>
              <w:ind w:left="105"/>
              <w:rPr>
                <w:rFonts w:ascii="Arial" w:hAnsi="Arial" w:eastAsia="Arial" w:cs="Arial"/>
                <w:sz w:val="16"/>
                <w:szCs w:val="16"/>
              </w:rPr>
            </w:pPr>
            <w:r w:rsidRPr="00173B8E">
              <w:rPr>
                <w:rFonts w:ascii="Arial"/>
                <w:b/>
                <w:sz w:val="16"/>
                <w:szCs w:val="16"/>
              </w:rPr>
              <w:t>Mark</w:t>
            </w:r>
          </w:p>
        </w:tc>
        <w:tc>
          <w:tcPr>
            <w:tcW w:w="65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73B8E" w:rsidR="00DB0EB8" w:rsidP="00134417" w:rsidRDefault="00DB0EB8" w14:paraId="3AEFABB0" w14:textId="77777777">
            <w:pPr>
              <w:pStyle w:val="TableParagraph"/>
              <w:spacing w:line="248" w:lineRule="exact"/>
              <w:ind w:left="103"/>
              <w:rPr>
                <w:rFonts w:ascii="Arial" w:hAnsi="Arial" w:eastAsia="Arial" w:cs="Arial"/>
                <w:sz w:val="16"/>
                <w:szCs w:val="16"/>
              </w:rPr>
            </w:pPr>
            <w:r w:rsidRPr="00173B8E">
              <w:rPr>
                <w:rFonts w:ascii="Arial"/>
                <w:b/>
                <w:sz w:val="16"/>
                <w:szCs w:val="16"/>
              </w:rPr>
              <w:t>Comments/evidence</w:t>
            </w:r>
          </w:p>
        </w:tc>
      </w:tr>
      <w:tr w:rsidR="00DB0EB8" w:rsidTr="11B932B7" w14:paraId="777F6871" w14:textId="77777777">
        <w:trPr>
          <w:trHeight w:val="934"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15AEAE97" w14:textId="77777777">
            <w:pPr>
              <w:pStyle w:val="TableParagraph"/>
              <w:rPr>
                <w:rFonts w:ascii="Times New Roman" w:hAnsi="Times New Roman" w:eastAsia="Times New Roman" w:cs="Times New Roman"/>
                <w:sz w:val="16"/>
                <w:szCs w:val="16"/>
              </w:rPr>
            </w:pPr>
          </w:p>
          <w:p w:rsidRPr="00173B8E" w:rsidR="00DB0EB8" w:rsidP="00134417" w:rsidRDefault="00DB0EB8" w14:paraId="696C9BDD"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06A4524B" w14:textId="77777777">
            <w:pPr>
              <w:pStyle w:val="TableParagraph"/>
              <w:ind w:left="103"/>
              <w:rPr>
                <w:rFonts w:ascii="Arial" w:hAnsi="Arial" w:eastAsia="Arial" w:cs="Arial"/>
                <w:sz w:val="16"/>
                <w:szCs w:val="16"/>
              </w:rPr>
            </w:pPr>
            <w:r w:rsidRPr="00173B8E">
              <w:rPr>
                <w:rFonts w:ascii="Arial"/>
                <w:sz w:val="16"/>
                <w:szCs w:val="16"/>
              </w:rPr>
              <w:t>4</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11B932B7" w:rsidRDefault="00DB0EB8" w14:paraId="68F5B506" w14:textId="77777777" w14:noSpellErr="1">
            <w:pPr>
              <w:pStyle w:val="TableParagraph"/>
              <w:numPr>
                <w:ilvl w:val="0"/>
                <w:numId w:val="6"/>
              </w:numPr>
              <w:ind w:right="139"/>
              <w:rPr>
                <w:rFonts w:ascii="Arial" w:hAnsi="Arial" w:eastAsia="Arial" w:cs="Arial"/>
                <w:highlight w:val="yellow"/>
              </w:rPr>
            </w:pPr>
            <w:commentRangeStart w:id="876901653"/>
            <w:r w:rsidRPr="11B932B7" w:rsidR="00DB0EB8">
              <w:rPr>
                <w:rFonts w:ascii="Arial"/>
                <w:highlight w:val="yellow"/>
              </w:rPr>
              <w:t>Fully or nearly fully articulated design for a real problem,</w:t>
            </w:r>
            <w:r w:rsidRPr="11B932B7" w:rsidR="00DB0EB8">
              <w:rPr>
                <w:rFonts w:ascii="Arial"/>
                <w:spacing w:val="-21"/>
                <w:highlight w:val="yellow"/>
              </w:rPr>
              <w:t xml:space="preserve"> </w:t>
            </w:r>
            <w:r w:rsidRPr="11B932B7" w:rsidR="00DB0EB8">
              <w:rPr>
                <w:rFonts w:ascii="Arial"/>
                <w:highlight w:val="yellow"/>
              </w:rPr>
              <w:t>that</w:t>
            </w:r>
            <w:r w:rsidRPr="11B932B7" w:rsidR="00DB0EB8">
              <w:rPr>
                <w:rFonts w:ascii="Arial"/>
                <w:spacing w:val="-1"/>
                <w:highlight w:val="yellow"/>
              </w:rPr>
              <w:t xml:space="preserve"> </w:t>
            </w:r>
            <w:r w:rsidRPr="11B932B7" w:rsidR="00DB0EB8">
              <w:rPr>
                <w:rFonts w:ascii="Arial"/>
                <w:highlight w:val="yellow"/>
              </w:rPr>
              <w:t xml:space="preserve">describes how all or almost </w:t>
            </w:r>
            <w:proofErr w:type="gramStart"/>
            <w:r w:rsidRPr="11B932B7" w:rsidR="00DB0EB8">
              <w:rPr>
                <w:rFonts w:ascii="Arial"/>
                <w:highlight w:val="yellow"/>
              </w:rPr>
              <w:t>all of</w:t>
            </w:r>
            <w:proofErr w:type="gramEnd"/>
            <w:r w:rsidRPr="11B932B7" w:rsidR="00DB0EB8">
              <w:rPr>
                <w:rFonts w:ascii="Arial"/>
                <w:highlight w:val="yellow"/>
              </w:rPr>
              <w:t xml:space="preserve"> the key aspects of</w:t>
            </w:r>
            <w:r w:rsidRPr="11B932B7" w:rsidR="00DB0EB8">
              <w:rPr>
                <w:rFonts w:ascii="Arial"/>
                <w:spacing w:val="-12"/>
                <w:highlight w:val="yellow"/>
              </w:rPr>
              <w:t xml:space="preserve"> </w:t>
            </w:r>
            <w:r w:rsidRPr="11B932B7" w:rsidR="00DB0EB8">
              <w:rPr>
                <w:rFonts w:ascii="Arial"/>
                <w:highlight w:val="yellow"/>
              </w:rPr>
              <w:t>the</w:t>
            </w:r>
            <w:r w:rsidRPr="11B932B7" w:rsidR="00DB0EB8">
              <w:rPr>
                <w:rFonts w:ascii="Arial"/>
                <w:spacing w:val="-1"/>
                <w:highlight w:val="yellow"/>
              </w:rPr>
              <w:t xml:space="preserve"> </w:t>
            </w:r>
            <w:r w:rsidRPr="11B932B7" w:rsidR="00DB0EB8">
              <w:rPr>
                <w:rFonts w:ascii="Arial"/>
                <w:highlight w:val="yellow"/>
              </w:rPr>
              <w:t>solution/investigation are to be structured/are</w:t>
            </w:r>
            <w:r w:rsidRPr="11B932B7" w:rsidR="00DB0EB8">
              <w:rPr>
                <w:rFonts w:ascii="Arial"/>
                <w:spacing w:val="-19"/>
                <w:highlight w:val="yellow"/>
              </w:rPr>
              <w:t xml:space="preserve"> </w:t>
            </w:r>
            <w:r w:rsidRPr="11B932B7" w:rsidR="00DB0EB8">
              <w:rPr>
                <w:rFonts w:ascii="Arial"/>
                <w:highlight w:val="yellow"/>
              </w:rPr>
              <w:t>structured.</w:t>
            </w:r>
            <w:commentRangeEnd w:id="876901653"/>
            <w:r>
              <w:rPr>
                <w:rStyle w:val="CommentReference"/>
              </w:rPr>
              <w:commentReference w:id="876901653"/>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352EA6B5" w14:textId="77777777">
            <w:pPr>
              <w:pStyle w:val="TableParagraph"/>
              <w:rPr>
                <w:rFonts w:ascii="Times New Roman" w:hAnsi="Times New Roman" w:eastAsia="Times New Roman" w:cs="Times New Roman"/>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59BE4D70" w14:textId="77777777">
            <w:pPr>
              <w:pStyle w:val="TableParagraph"/>
              <w:rPr>
                <w:rFonts w:ascii="Times New Roman" w:hAnsi="Times New Roman" w:eastAsia="Times New Roman" w:cs="Times New Roman"/>
                <w:sz w:val="16"/>
                <w:szCs w:val="16"/>
              </w:rPr>
            </w:pPr>
          </w:p>
          <w:p w:rsidRPr="00173B8E" w:rsidR="00DB0EB8" w:rsidP="00134417" w:rsidRDefault="00DB0EB8" w14:paraId="74AD99CD"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42F23EB1" w14:textId="77777777">
            <w:pPr>
              <w:pStyle w:val="TableParagraph"/>
              <w:ind w:left="105"/>
              <w:rPr>
                <w:rFonts w:ascii="Arial" w:hAnsi="Arial" w:eastAsia="Arial" w:cs="Arial"/>
                <w:sz w:val="16"/>
                <w:szCs w:val="16"/>
              </w:rPr>
            </w:pPr>
            <w:r w:rsidRPr="00173B8E">
              <w:rPr>
                <w:rFonts w:ascii="Arial"/>
                <w:sz w:val="16"/>
                <w:szCs w:val="16"/>
              </w:rPr>
              <w:t>10-12</w:t>
            </w:r>
          </w:p>
        </w:tc>
        <w:tc>
          <w:tcPr>
            <w:tcW w:w="6521" w:type="dxa"/>
            <w:vMerge w:val="restart"/>
            <w:tcBorders>
              <w:top w:val="single" w:color="000000" w:themeColor="text1" w:sz="4" w:space="0"/>
              <w:left w:val="single" w:color="000000" w:themeColor="text1" w:sz="4" w:space="0"/>
              <w:right w:val="single" w:color="000000" w:themeColor="text1" w:sz="4" w:space="0"/>
            </w:tcBorders>
            <w:tcMar/>
          </w:tcPr>
          <w:p w:rsidR="00DB0EB8" w:rsidP="00134417" w:rsidRDefault="00DB0EB8" w14:paraId="625BD175" w14:textId="77777777"/>
        </w:tc>
      </w:tr>
      <w:tr w:rsidR="00DB0EB8" w:rsidTr="11B932B7" w14:paraId="72A20A1D" w14:textId="77777777">
        <w:trPr>
          <w:trHeight w:val="861"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6DD6A950" w14:textId="77777777">
            <w:pPr>
              <w:pStyle w:val="TableParagraph"/>
              <w:rPr>
                <w:rFonts w:ascii="Times New Roman" w:hAnsi="Times New Roman" w:eastAsia="Times New Roman" w:cs="Times New Roman"/>
                <w:sz w:val="16"/>
                <w:szCs w:val="16"/>
              </w:rPr>
            </w:pPr>
          </w:p>
          <w:p w:rsidRPr="00173B8E" w:rsidR="00DB0EB8" w:rsidP="00134417" w:rsidRDefault="00DB0EB8" w14:paraId="5F2A626A"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780E5C30" w14:textId="77777777">
            <w:pPr>
              <w:pStyle w:val="TableParagraph"/>
              <w:ind w:left="103"/>
              <w:rPr>
                <w:rFonts w:ascii="Arial" w:hAnsi="Arial" w:eastAsia="Arial" w:cs="Arial"/>
                <w:sz w:val="16"/>
                <w:szCs w:val="16"/>
              </w:rPr>
            </w:pPr>
            <w:r w:rsidRPr="00173B8E">
              <w:rPr>
                <w:rFonts w:ascii="Arial"/>
                <w:sz w:val="16"/>
                <w:szCs w:val="16"/>
              </w:rPr>
              <w:t>3</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11B932B7" w:rsidRDefault="00DB0EB8" w14:paraId="59F39BEA" w14:textId="77777777" w14:noSpellErr="1">
            <w:pPr>
              <w:pStyle w:val="TableParagraph"/>
              <w:numPr>
                <w:ilvl w:val="0"/>
                <w:numId w:val="6"/>
              </w:numPr>
              <w:ind w:right="544"/>
              <w:rPr>
                <w:rFonts w:ascii="Arial" w:hAnsi="Arial" w:eastAsia="Arial" w:cs="Arial"/>
                <w:highlight w:val="yellow"/>
              </w:rPr>
            </w:pPr>
            <w:r w:rsidRPr="11B932B7" w:rsidR="00DB0EB8">
              <w:rPr>
                <w:rFonts w:ascii="Arial"/>
                <w:highlight w:val="yellow"/>
              </w:rPr>
              <w:t>Adequately articulated design for a real problem</w:t>
            </w:r>
            <w:r w:rsidRPr="11B932B7" w:rsidR="00DB0EB8">
              <w:rPr>
                <w:rFonts w:ascii="Arial"/>
                <w:spacing w:val="-14"/>
                <w:highlight w:val="yellow"/>
              </w:rPr>
              <w:t xml:space="preserve"> </w:t>
            </w:r>
            <w:r w:rsidRPr="11B932B7" w:rsidR="00DB0EB8">
              <w:rPr>
                <w:rFonts w:ascii="Arial"/>
                <w:highlight w:val="yellow"/>
              </w:rPr>
              <w:t>that</w:t>
            </w:r>
            <w:r w:rsidRPr="11B932B7" w:rsidR="00DB0EB8">
              <w:rPr>
                <w:rFonts w:ascii="Arial"/>
                <w:spacing w:val="-1"/>
                <w:highlight w:val="yellow"/>
              </w:rPr>
              <w:t xml:space="preserve"> </w:t>
            </w:r>
            <w:r w:rsidRPr="11B932B7" w:rsidR="00DB0EB8">
              <w:rPr>
                <w:rFonts w:ascii="Arial"/>
                <w:highlight w:val="yellow"/>
              </w:rPr>
              <w:t>describes how most of the key aspects of</w:t>
            </w:r>
            <w:r w:rsidRPr="11B932B7" w:rsidR="00DB0EB8">
              <w:rPr>
                <w:rFonts w:ascii="Arial"/>
                <w:spacing w:val="-10"/>
                <w:highlight w:val="yellow"/>
              </w:rPr>
              <w:t xml:space="preserve"> </w:t>
            </w:r>
            <w:r w:rsidRPr="11B932B7" w:rsidR="00DB0EB8">
              <w:rPr>
                <w:rFonts w:ascii="Arial"/>
                <w:highlight w:val="yellow"/>
              </w:rPr>
              <w:t>the</w:t>
            </w:r>
            <w:r w:rsidRPr="11B932B7" w:rsidR="00DB0EB8">
              <w:rPr>
                <w:rFonts w:ascii="Arial"/>
                <w:spacing w:val="-1"/>
                <w:highlight w:val="yellow"/>
              </w:rPr>
              <w:t xml:space="preserve"> </w:t>
            </w:r>
            <w:r w:rsidRPr="11B932B7" w:rsidR="00DB0EB8">
              <w:rPr>
                <w:rFonts w:ascii="Arial"/>
                <w:highlight w:val="yellow"/>
              </w:rPr>
              <w:t>solution/investigation are to be structured/are</w:t>
            </w:r>
            <w:r w:rsidRPr="11B932B7" w:rsidR="00DB0EB8">
              <w:rPr>
                <w:rFonts w:ascii="Arial"/>
                <w:spacing w:val="-19"/>
                <w:highlight w:val="yellow"/>
              </w:rPr>
              <w:t xml:space="preserve"> </w:t>
            </w:r>
            <w:r w:rsidRPr="11B932B7" w:rsidR="00DB0EB8">
              <w:rPr>
                <w:rFonts w:ascii="Arial"/>
                <w:highlight w:val="yellow"/>
              </w:rPr>
              <w:t>structured.</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71B15139" w14:textId="77777777">
            <w:pPr>
              <w:pStyle w:val="TableParagraph"/>
              <w:rPr>
                <w:rFonts w:ascii="Times New Roman" w:hAnsi="Times New Roman" w:eastAsia="Times New Roman" w:cs="Times New Roman"/>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3A85E328" w14:textId="77777777">
            <w:pPr>
              <w:pStyle w:val="TableParagraph"/>
              <w:rPr>
                <w:rFonts w:ascii="Times New Roman" w:hAnsi="Times New Roman" w:eastAsia="Times New Roman" w:cs="Times New Roman"/>
                <w:sz w:val="16"/>
                <w:szCs w:val="16"/>
              </w:rPr>
            </w:pPr>
          </w:p>
          <w:p w:rsidRPr="00173B8E" w:rsidR="00DB0EB8" w:rsidP="00134417" w:rsidRDefault="00DB0EB8" w14:paraId="3D683B4A"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62B763D7" w14:textId="77777777">
            <w:pPr>
              <w:pStyle w:val="TableParagraph"/>
              <w:ind w:left="105"/>
              <w:rPr>
                <w:rFonts w:ascii="Arial" w:hAnsi="Arial" w:eastAsia="Arial" w:cs="Arial"/>
                <w:sz w:val="16"/>
                <w:szCs w:val="16"/>
              </w:rPr>
            </w:pPr>
            <w:r w:rsidRPr="00173B8E">
              <w:rPr>
                <w:rFonts w:ascii="Arial"/>
                <w:sz w:val="16"/>
                <w:szCs w:val="16"/>
              </w:rPr>
              <w:t>7-9</w:t>
            </w:r>
          </w:p>
        </w:tc>
        <w:tc>
          <w:tcPr>
            <w:tcW w:w="6521" w:type="dxa"/>
            <w:vMerge/>
            <w:tcMar/>
          </w:tcPr>
          <w:p w:rsidR="00DB0EB8" w:rsidP="00134417" w:rsidRDefault="00DB0EB8" w14:paraId="307E26C4" w14:textId="77777777"/>
        </w:tc>
      </w:tr>
      <w:tr w:rsidR="00DB0EB8" w:rsidTr="11B932B7" w14:paraId="0BC80CAF" w14:textId="77777777">
        <w:trPr>
          <w:trHeight w:val="830"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4D6ADD5D" w14:textId="77777777">
            <w:pPr>
              <w:pStyle w:val="TableParagraph"/>
              <w:rPr>
                <w:rFonts w:ascii="Times New Roman" w:hAnsi="Times New Roman" w:eastAsia="Times New Roman" w:cs="Times New Roman"/>
                <w:sz w:val="16"/>
                <w:szCs w:val="16"/>
              </w:rPr>
            </w:pPr>
          </w:p>
          <w:p w:rsidRPr="00173B8E" w:rsidR="00DB0EB8" w:rsidP="00134417" w:rsidRDefault="00DB0EB8" w14:paraId="17BB291B" w14:textId="77777777">
            <w:pPr>
              <w:pStyle w:val="TableParagraph"/>
              <w:spacing w:before="8"/>
              <w:rPr>
                <w:rFonts w:ascii="Times New Roman" w:hAnsi="Times New Roman" w:eastAsia="Times New Roman" w:cs="Times New Roman"/>
                <w:sz w:val="16"/>
                <w:szCs w:val="16"/>
              </w:rPr>
            </w:pPr>
          </w:p>
          <w:p w:rsidRPr="00173B8E" w:rsidR="00DB0EB8" w:rsidP="00134417" w:rsidRDefault="00DB0EB8" w14:paraId="0224AF01" w14:textId="77777777">
            <w:pPr>
              <w:pStyle w:val="TableParagraph"/>
              <w:ind w:left="103"/>
              <w:rPr>
                <w:rFonts w:ascii="Arial" w:hAnsi="Arial" w:eastAsia="Arial" w:cs="Arial"/>
                <w:sz w:val="16"/>
                <w:szCs w:val="16"/>
              </w:rPr>
            </w:pPr>
            <w:r w:rsidRPr="00173B8E">
              <w:rPr>
                <w:rFonts w:ascii="Arial"/>
                <w:sz w:val="16"/>
                <w:szCs w:val="16"/>
              </w:rPr>
              <w:t>2</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11B932B7" w:rsidRDefault="00DB0EB8" w14:paraId="545A63B2" w14:textId="77777777" w14:noSpellErr="1">
            <w:pPr>
              <w:pStyle w:val="TableParagraph"/>
              <w:numPr>
                <w:ilvl w:val="0"/>
                <w:numId w:val="6"/>
              </w:numPr>
              <w:ind w:right="250"/>
              <w:rPr>
                <w:rFonts w:ascii="Arial" w:hAnsi="Arial" w:eastAsia="Arial" w:cs="Arial"/>
                <w:highlight w:val="yellow"/>
              </w:rPr>
            </w:pPr>
            <w:r w:rsidRPr="11B932B7" w:rsidR="00DB0EB8">
              <w:rPr>
                <w:rFonts w:ascii="Arial"/>
                <w:highlight w:val="yellow"/>
              </w:rPr>
              <w:t>Partially articulated design for a real problem that</w:t>
            </w:r>
            <w:r w:rsidRPr="11B932B7" w:rsidR="00DB0EB8">
              <w:rPr>
                <w:rFonts w:ascii="Arial"/>
                <w:spacing w:val="-21"/>
                <w:highlight w:val="yellow"/>
              </w:rPr>
              <w:t xml:space="preserve"> </w:t>
            </w:r>
            <w:r w:rsidRPr="11B932B7" w:rsidR="00DB0EB8">
              <w:rPr>
                <w:rFonts w:ascii="Arial"/>
                <w:highlight w:val="yellow"/>
              </w:rPr>
              <w:t>describes how some aspects of the solution/investigation are to</w:t>
            </w:r>
            <w:r w:rsidRPr="11B932B7" w:rsidR="00DB0EB8">
              <w:rPr>
                <w:rFonts w:ascii="Arial"/>
                <w:spacing w:val="-13"/>
                <w:highlight w:val="yellow"/>
              </w:rPr>
              <w:t xml:space="preserve"> </w:t>
            </w:r>
            <w:r w:rsidRPr="11B932B7" w:rsidR="00DB0EB8">
              <w:rPr>
                <w:rFonts w:ascii="Arial"/>
                <w:highlight w:val="yellow"/>
              </w:rPr>
              <w:t>be</w:t>
            </w:r>
            <w:r w:rsidRPr="11B932B7" w:rsidR="00DB0EB8">
              <w:rPr>
                <w:rFonts w:ascii="Arial"/>
                <w:spacing w:val="-1"/>
                <w:highlight w:val="yellow"/>
              </w:rPr>
              <w:t xml:space="preserve"> </w:t>
            </w:r>
            <w:r w:rsidRPr="11B932B7" w:rsidR="00DB0EB8">
              <w:rPr>
                <w:rFonts w:ascii="Arial"/>
                <w:highlight w:val="yellow"/>
              </w:rPr>
              <w:t>structured/are</w:t>
            </w:r>
            <w:r w:rsidRPr="11B932B7" w:rsidR="00DB0EB8">
              <w:rPr>
                <w:rFonts w:ascii="Arial"/>
                <w:spacing w:val="-11"/>
                <w:highlight w:val="yellow"/>
              </w:rPr>
              <w:t xml:space="preserve"> </w:t>
            </w:r>
            <w:r w:rsidRPr="11B932B7" w:rsidR="00DB0EB8">
              <w:rPr>
                <w:rFonts w:ascii="Arial"/>
                <w:highlight w:val="yellow"/>
              </w:rPr>
              <w:t>structured.</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2AAF958F" w14:textId="77777777">
            <w:pPr>
              <w:pStyle w:val="TableParagraph"/>
              <w:rPr>
                <w:rFonts w:ascii="Times New Roman" w:hAnsi="Times New Roman" w:eastAsia="Times New Roman" w:cs="Times New Roman"/>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2D095D07" w14:textId="77777777">
            <w:pPr>
              <w:pStyle w:val="TableParagraph"/>
              <w:rPr>
                <w:rFonts w:ascii="Times New Roman" w:hAnsi="Times New Roman" w:eastAsia="Times New Roman" w:cs="Times New Roman"/>
                <w:sz w:val="16"/>
                <w:szCs w:val="16"/>
              </w:rPr>
            </w:pPr>
          </w:p>
          <w:p w:rsidRPr="00173B8E" w:rsidR="00DB0EB8" w:rsidP="00134417" w:rsidRDefault="00DB0EB8" w14:paraId="5B42935C" w14:textId="77777777">
            <w:pPr>
              <w:pStyle w:val="TableParagraph"/>
              <w:spacing w:before="8"/>
              <w:rPr>
                <w:rFonts w:ascii="Times New Roman" w:hAnsi="Times New Roman" w:eastAsia="Times New Roman" w:cs="Times New Roman"/>
                <w:sz w:val="16"/>
                <w:szCs w:val="16"/>
              </w:rPr>
            </w:pPr>
          </w:p>
          <w:p w:rsidRPr="00173B8E" w:rsidR="00DB0EB8" w:rsidP="00134417" w:rsidRDefault="00DB0EB8" w14:paraId="241C04A5" w14:textId="77777777">
            <w:pPr>
              <w:pStyle w:val="TableParagraph"/>
              <w:ind w:left="105"/>
              <w:rPr>
                <w:rFonts w:ascii="Arial" w:hAnsi="Arial" w:eastAsia="Arial" w:cs="Arial"/>
                <w:sz w:val="16"/>
                <w:szCs w:val="16"/>
              </w:rPr>
            </w:pPr>
            <w:r w:rsidRPr="00173B8E">
              <w:rPr>
                <w:rFonts w:ascii="Arial"/>
                <w:sz w:val="16"/>
                <w:szCs w:val="16"/>
              </w:rPr>
              <w:t>4-6</w:t>
            </w:r>
          </w:p>
        </w:tc>
        <w:tc>
          <w:tcPr>
            <w:tcW w:w="6521" w:type="dxa"/>
            <w:vMerge/>
            <w:tcMar/>
          </w:tcPr>
          <w:p w:rsidR="00DB0EB8" w:rsidP="00134417" w:rsidRDefault="00DB0EB8" w14:paraId="61EAE7B6" w14:textId="77777777"/>
        </w:tc>
      </w:tr>
      <w:tr w:rsidR="00DB0EB8" w:rsidTr="11B932B7" w14:paraId="3E2B6E78" w14:textId="77777777">
        <w:trPr>
          <w:trHeight w:val="1141"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149B47B4" w14:textId="77777777">
            <w:pPr>
              <w:pStyle w:val="TableParagraph"/>
              <w:rPr>
                <w:rFonts w:ascii="Times New Roman" w:hAnsi="Times New Roman" w:eastAsia="Times New Roman" w:cs="Times New Roman"/>
                <w:sz w:val="16"/>
                <w:szCs w:val="16"/>
              </w:rPr>
            </w:pPr>
          </w:p>
          <w:p w:rsidRPr="00173B8E" w:rsidR="00DB0EB8" w:rsidP="00134417" w:rsidRDefault="00DB0EB8" w14:paraId="241A8BB9"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296F0F0D" w14:textId="77777777">
            <w:pPr>
              <w:pStyle w:val="TableParagraph"/>
              <w:ind w:left="103"/>
              <w:rPr>
                <w:rFonts w:ascii="Arial" w:hAnsi="Arial" w:eastAsia="Arial" w:cs="Arial"/>
                <w:sz w:val="16"/>
                <w:szCs w:val="16"/>
              </w:rPr>
            </w:pPr>
            <w:r w:rsidRPr="00173B8E">
              <w:rPr>
                <w:rFonts w:ascii="Arial"/>
                <w:sz w:val="16"/>
                <w:szCs w:val="16"/>
              </w:rPr>
              <w:t>1</w:t>
            </w:r>
          </w:p>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11B932B7" w:rsidRDefault="00DB0EB8" w14:paraId="24A12D35" w14:textId="77777777" w14:noSpellErr="1">
            <w:pPr>
              <w:pStyle w:val="TableParagraph"/>
              <w:numPr>
                <w:ilvl w:val="0"/>
                <w:numId w:val="6"/>
              </w:numPr>
              <w:ind w:right="140"/>
              <w:rPr>
                <w:rFonts w:ascii="Arial" w:hAnsi="Arial" w:eastAsia="Arial" w:cs="Arial"/>
                <w:highlight w:val="yellow"/>
              </w:rPr>
            </w:pPr>
            <w:r w:rsidRPr="11B932B7" w:rsidR="00DB0EB8">
              <w:rPr>
                <w:rFonts w:ascii="Arial"/>
                <w:highlight w:val="yellow"/>
              </w:rPr>
              <w:t>Inadequate articulation of the design of the solution so that</w:t>
            </w:r>
            <w:r w:rsidRPr="11B932B7" w:rsidR="00DB0EB8">
              <w:rPr>
                <w:rFonts w:ascii="Arial"/>
                <w:spacing w:val="-18"/>
                <w:highlight w:val="yellow"/>
              </w:rPr>
              <w:t xml:space="preserve"> </w:t>
            </w:r>
            <w:r w:rsidRPr="11B932B7" w:rsidR="00DB0EB8">
              <w:rPr>
                <w:rFonts w:ascii="Arial"/>
                <w:highlight w:val="yellow"/>
              </w:rPr>
              <w:t>it is difficult to obtain a picture of how the</w:t>
            </w:r>
            <w:r w:rsidRPr="11B932B7" w:rsidR="00DB0EB8">
              <w:rPr>
                <w:rFonts w:ascii="Arial"/>
                <w:spacing w:val="-18"/>
                <w:highlight w:val="yellow"/>
              </w:rPr>
              <w:t xml:space="preserve"> </w:t>
            </w:r>
            <w:r w:rsidRPr="11B932B7" w:rsidR="00DB0EB8">
              <w:rPr>
                <w:rFonts w:ascii="Arial"/>
                <w:highlight w:val="yellow"/>
              </w:rPr>
              <w:t>solution/investigation</w:t>
            </w:r>
            <w:r w:rsidRPr="11B932B7" w:rsidR="00DB0EB8">
              <w:rPr>
                <w:rFonts w:ascii="Arial"/>
                <w:spacing w:val="-1"/>
                <w:highlight w:val="yellow"/>
              </w:rPr>
              <w:t xml:space="preserve"> </w:t>
            </w:r>
            <w:r w:rsidRPr="11B932B7" w:rsidR="00DB0EB8">
              <w:rPr>
                <w:rFonts w:ascii="Arial"/>
                <w:highlight w:val="yellow"/>
              </w:rPr>
              <w:t>is to be structured/is structured without resorting to</w:t>
            </w:r>
            <w:r w:rsidRPr="11B932B7" w:rsidR="00DB0EB8">
              <w:rPr>
                <w:rFonts w:ascii="Arial"/>
                <w:spacing w:val="-13"/>
                <w:highlight w:val="yellow"/>
              </w:rPr>
              <w:t xml:space="preserve"> </w:t>
            </w:r>
            <w:r w:rsidRPr="11B932B7" w:rsidR="00DB0EB8">
              <w:rPr>
                <w:rFonts w:ascii="Arial"/>
                <w:highlight w:val="yellow"/>
              </w:rPr>
              <w:t>looking directly at the programmed</w:t>
            </w:r>
            <w:r w:rsidRPr="11B932B7" w:rsidR="00DB0EB8">
              <w:rPr>
                <w:rFonts w:ascii="Arial"/>
                <w:spacing w:val="-14"/>
                <w:highlight w:val="yellow"/>
              </w:rPr>
              <w:t xml:space="preserve"> </w:t>
            </w:r>
            <w:r w:rsidRPr="11B932B7" w:rsidR="00DB0EB8">
              <w:rPr>
                <w:rFonts w:ascii="Arial"/>
                <w:highlight w:val="yellow"/>
              </w:rPr>
              <w:t>solution.</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565008AB" w14:textId="77777777">
            <w:pPr>
              <w:pStyle w:val="TableParagraph"/>
              <w:rPr>
                <w:rFonts w:ascii="Times New Roman" w:hAnsi="Times New Roman" w:eastAsia="Times New Roman" w:cs="Times New Roman"/>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57696DB9" w14:textId="77777777">
            <w:pPr>
              <w:pStyle w:val="TableParagraph"/>
              <w:rPr>
                <w:rFonts w:ascii="Times New Roman" w:hAnsi="Times New Roman" w:eastAsia="Times New Roman" w:cs="Times New Roman"/>
                <w:sz w:val="16"/>
                <w:szCs w:val="16"/>
              </w:rPr>
            </w:pPr>
          </w:p>
          <w:p w:rsidRPr="00173B8E" w:rsidR="00DB0EB8" w:rsidP="00134417" w:rsidRDefault="00DB0EB8" w14:paraId="02A337BD" w14:textId="77777777">
            <w:pPr>
              <w:pStyle w:val="TableParagraph"/>
              <w:spacing w:before="10"/>
              <w:rPr>
                <w:rFonts w:ascii="Times New Roman" w:hAnsi="Times New Roman" w:eastAsia="Times New Roman" w:cs="Times New Roman"/>
                <w:sz w:val="16"/>
                <w:szCs w:val="16"/>
              </w:rPr>
            </w:pPr>
          </w:p>
          <w:p w:rsidRPr="00173B8E" w:rsidR="00DB0EB8" w:rsidP="00134417" w:rsidRDefault="00DB0EB8" w14:paraId="4A9E05DB" w14:textId="77777777">
            <w:pPr>
              <w:pStyle w:val="TableParagraph"/>
              <w:ind w:left="105"/>
              <w:rPr>
                <w:rFonts w:ascii="Arial" w:hAnsi="Arial" w:eastAsia="Arial" w:cs="Arial"/>
                <w:sz w:val="16"/>
                <w:szCs w:val="16"/>
              </w:rPr>
            </w:pPr>
            <w:r w:rsidRPr="00173B8E">
              <w:rPr>
                <w:rFonts w:ascii="Arial"/>
                <w:sz w:val="16"/>
                <w:szCs w:val="16"/>
              </w:rPr>
              <w:t>1-3</w:t>
            </w:r>
          </w:p>
        </w:tc>
        <w:tc>
          <w:tcPr>
            <w:tcW w:w="6521" w:type="dxa"/>
            <w:vMerge/>
            <w:tcMar/>
          </w:tcPr>
          <w:p w:rsidR="00DB0EB8" w:rsidP="00134417" w:rsidRDefault="00DB0EB8" w14:paraId="2B53853E" w14:textId="77777777"/>
        </w:tc>
      </w:tr>
      <w:tr w:rsidR="00DB0EB8" w:rsidTr="11B932B7" w14:paraId="6749001E" w14:textId="77777777">
        <w:trPr>
          <w:trHeight w:val="264"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2339CE5B" w14:textId="77777777"/>
        </w:tc>
        <w:tc>
          <w:tcPr>
            <w:tcW w:w="673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7BAE4DF3" w14:textId="77777777">
            <w:pPr>
              <w:pStyle w:val="TableParagraph"/>
              <w:spacing w:line="251" w:lineRule="exact"/>
              <w:ind w:left="105"/>
              <w:rPr>
                <w:rFonts w:ascii="Arial" w:hAnsi="Arial" w:eastAsia="Arial" w:cs="Arial"/>
              </w:rPr>
            </w:pPr>
            <w:r>
              <w:rPr>
                <w:rFonts w:ascii="Arial"/>
              </w:rPr>
              <w:t>No evidence</w:t>
            </w:r>
            <w:r>
              <w:rPr>
                <w:rFonts w:ascii="Arial"/>
                <w:spacing w:val="-9"/>
              </w:rPr>
              <w:t xml:space="preserve"> </w:t>
            </w:r>
            <w:r>
              <w:rPr>
                <w:rFonts w:ascii="Arial"/>
              </w:rPr>
              <w:t>presented</w:t>
            </w:r>
          </w:p>
        </w:tc>
        <w:tc>
          <w:tcPr>
            <w:tcW w:w="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68F15BC3" w14:textId="77777777">
            <w:pPr>
              <w:pStyle w:val="TableParagraph"/>
              <w:spacing w:line="251" w:lineRule="exact"/>
              <w:ind w:left="105"/>
              <w:rPr>
                <w:rFonts w:ascii="Arial"/>
              </w:rPr>
            </w:pPr>
          </w:p>
        </w:tc>
        <w:tc>
          <w:tcPr>
            <w:tcW w:w="116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0E5A24AE" w14:textId="77777777">
            <w:pPr>
              <w:pStyle w:val="TableParagraph"/>
              <w:spacing w:line="251" w:lineRule="exact"/>
              <w:ind w:left="105"/>
              <w:rPr>
                <w:rFonts w:ascii="Arial" w:hAnsi="Arial" w:eastAsia="Arial" w:cs="Arial"/>
                <w:sz w:val="16"/>
                <w:szCs w:val="16"/>
              </w:rPr>
            </w:pPr>
            <w:r w:rsidRPr="00173B8E">
              <w:rPr>
                <w:rFonts w:ascii="Arial"/>
                <w:sz w:val="16"/>
                <w:szCs w:val="16"/>
              </w:rPr>
              <w:t>0</w:t>
            </w:r>
          </w:p>
        </w:tc>
        <w:tc>
          <w:tcPr>
            <w:tcW w:w="65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00DB0EB8" w:rsidP="00134417" w:rsidRDefault="00DB0EB8" w14:paraId="333DDCB6" w14:textId="77777777">
            <w:pPr>
              <w:pStyle w:val="TableParagraph"/>
              <w:spacing w:line="248" w:lineRule="exact"/>
              <w:ind w:left="103"/>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76965C1B" w14:textId="77777777">
      <w:pPr>
        <w:spacing w:line="248" w:lineRule="exact"/>
        <w:rPr>
          <w:rFonts w:ascii="Arial" w:hAnsi="Arial" w:eastAsia="Arial" w:cs="Arial"/>
        </w:rPr>
        <w:sectPr w:rsidR="00DB0EB8">
          <w:pgSz w:w="16840" w:h="11910" w:orient="landscape"/>
          <w:pgMar w:top="1100" w:right="1020" w:bottom="700" w:left="920" w:header="0" w:footer="510" w:gutter="0"/>
          <w:cols w:space="720"/>
        </w:sectPr>
      </w:pPr>
    </w:p>
    <w:p w:rsidR="00DB0EB8" w:rsidP="00DB0EB8" w:rsidRDefault="00DB0EB8" w14:paraId="01587684" w14:textId="77777777">
      <w:pPr>
        <w:spacing w:before="4"/>
        <w:rPr>
          <w:rFonts w:ascii="Times New Roman" w:hAnsi="Times New Roman" w:eastAsia="Times New Roman" w:cs="Times New Roman"/>
        </w:rPr>
      </w:pPr>
    </w:p>
    <w:tbl>
      <w:tblPr>
        <w:tblW w:w="15520" w:type="dxa"/>
        <w:tblInd w:w="100" w:type="dxa"/>
        <w:tblLayout w:type="fixed"/>
        <w:tblCellMar>
          <w:left w:w="0" w:type="dxa"/>
          <w:right w:w="0" w:type="dxa"/>
        </w:tblCellMar>
        <w:tblLook w:val="01E0" w:firstRow="1" w:lastRow="1" w:firstColumn="1" w:lastColumn="1" w:noHBand="0" w:noVBand="0"/>
      </w:tblPr>
      <w:tblGrid>
        <w:gridCol w:w="321"/>
        <w:gridCol w:w="6732"/>
        <w:gridCol w:w="639"/>
        <w:gridCol w:w="567"/>
        <w:gridCol w:w="7261"/>
      </w:tblGrid>
      <w:tr w:rsidR="00DB0EB8" w:rsidTr="11B932B7" w14:paraId="30A4984A" w14:textId="77777777">
        <w:trPr>
          <w:trHeight w:val="264" w:hRule="exact"/>
        </w:trPr>
        <w:tc>
          <w:tcPr>
            <w:tcW w:w="15520"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00DB0EB8" w:rsidP="00134417" w:rsidRDefault="00DB0EB8" w14:paraId="39C75F6D" w14:textId="77777777">
            <w:pPr>
              <w:pStyle w:val="TableParagraph"/>
              <w:spacing w:line="248" w:lineRule="exact"/>
              <w:ind w:left="103"/>
              <w:rPr>
                <w:rFonts w:ascii="Arial" w:hAnsi="Arial" w:eastAsia="Arial" w:cs="Arial"/>
              </w:rPr>
            </w:pPr>
            <w:r>
              <w:rPr>
                <w:rFonts w:ascii="Arial" w:hAnsi="Arial" w:eastAsia="Arial" w:cs="Arial"/>
                <w:b/>
                <w:bCs/>
              </w:rPr>
              <w:t>Technical solution –</w:t>
            </w:r>
            <w:r>
              <w:rPr>
                <w:rFonts w:ascii="Arial" w:hAnsi="Arial" w:eastAsia="Arial" w:cs="Arial"/>
                <w:b/>
                <w:bCs/>
                <w:spacing w:val="-12"/>
              </w:rPr>
              <w:t xml:space="preserve"> </w:t>
            </w:r>
            <w:r>
              <w:rPr>
                <w:rFonts w:ascii="Arial" w:hAnsi="Arial" w:eastAsia="Arial" w:cs="Arial"/>
                <w:b/>
                <w:bCs/>
              </w:rPr>
              <w:t>completeness</w:t>
            </w:r>
          </w:p>
        </w:tc>
      </w:tr>
      <w:tr w:rsidR="00DB0EB8" w:rsidTr="11B932B7" w14:paraId="2AE77BF7" w14:textId="77777777">
        <w:trPr>
          <w:trHeight w:val="266"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73B8E" w:rsidR="00DB0EB8" w:rsidP="00134417" w:rsidRDefault="00DB0EB8" w14:paraId="35731CF6" w14:textId="77777777">
            <w:pPr>
              <w:pStyle w:val="TableParagraph"/>
              <w:spacing w:line="248" w:lineRule="exact"/>
              <w:ind w:left="103"/>
              <w:rPr>
                <w:rFonts w:ascii="Arial" w:hAnsi="Arial" w:eastAsia="Arial" w:cs="Arial"/>
                <w:sz w:val="16"/>
                <w:szCs w:val="16"/>
              </w:rPr>
            </w:pPr>
            <w:r w:rsidRPr="00173B8E">
              <w:rPr>
                <w:rFonts w:ascii="Arial"/>
                <w:b/>
                <w:sz w:val="16"/>
                <w:szCs w:val="16"/>
              </w:rPr>
              <w:t>L</w:t>
            </w:r>
          </w:p>
        </w:tc>
        <w:tc>
          <w:tcPr>
            <w:tcW w:w="673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73B8E" w:rsidR="00DB0EB8" w:rsidP="00134417" w:rsidRDefault="00DB0EB8" w14:paraId="1C2AC72F" w14:textId="77777777">
            <w:pPr>
              <w:pStyle w:val="TableParagraph"/>
              <w:spacing w:line="248" w:lineRule="exact"/>
              <w:ind w:left="105"/>
              <w:rPr>
                <w:rFonts w:ascii="Arial" w:hAnsi="Arial" w:eastAsia="Arial" w:cs="Arial"/>
                <w:sz w:val="16"/>
                <w:szCs w:val="16"/>
              </w:rPr>
            </w:pPr>
            <w:r w:rsidRPr="00173B8E">
              <w:rPr>
                <w:rFonts w:ascii="Arial"/>
                <w:b/>
                <w:sz w:val="16"/>
                <w:szCs w:val="16"/>
              </w:rPr>
              <w:t>Criteria</w:t>
            </w:r>
          </w:p>
        </w:tc>
        <w:tc>
          <w:tcPr>
            <w:tcW w:w="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Pr="00173B8E" w:rsidR="00DB0EB8" w:rsidP="00134417" w:rsidRDefault="00DB0EB8" w14:paraId="30282A4B" w14:textId="77777777">
            <w:pPr>
              <w:pStyle w:val="TableParagraph"/>
              <w:spacing w:line="248" w:lineRule="exact"/>
              <w:ind w:left="105"/>
              <w:rPr>
                <w:rFonts w:ascii="Arial"/>
                <w:b/>
                <w:sz w:val="16"/>
                <w:szCs w:val="16"/>
              </w:rPr>
            </w:pPr>
            <w:r w:rsidRPr="00173B8E">
              <w:rPr>
                <w:rFonts w:ascii="Arial"/>
                <w:b/>
                <w:sz w:val="16"/>
                <w:szCs w:val="16"/>
              </w:rPr>
              <w:t>page</w:t>
            </w: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73B8E" w:rsidR="00DB0EB8" w:rsidP="00134417" w:rsidRDefault="00DB0EB8" w14:paraId="0FEB5F62" w14:textId="77777777">
            <w:pPr>
              <w:pStyle w:val="TableParagraph"/>
              <w:spacing w:line="248" w:lineRule="exact"/>
              <w:ind w:left="105"/>
              <w:rPr>
                <w:rFonts w:ascii="Arial" w:hAnsi="Arial" w:eastAsia="Arial" w:cs="Arial"/>
                <w:sz w:val="16"/>
                <w:szCs w:val="16"/>
              </w:rPr>
            </w:pPr>
            <w:r>
              <w:rPr>
                <w:rFonts w:ascii="Arial"/>
                <w:b/>
                <w:sz w:val="16"/>
                <w:szCs w:val="16"/>
              </w:rPr>
              <w:t>m</w:t>
            </w:r>
            <w:r w:rsidRPr="00173B8E">
              <w:rPr>
                <w:rFonts w:ascii="Arial"/>
                <w:b/>
                <w:sz w:val="16"/>
                <w:szCs w:val="16"/>
              </w:rPr>
              <w:t>ark</w:t>
            </w:r>
          </w:p>
        </w:tc>
        <w:tc>
          <w:tcPr>
            <w:tcW w:w="72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173B8E" w:rsidR="00DB0EB8" w:rsidP="00134417" w:rsidRDefault="00DB0EB8" w14:paraId="53B6E7CD" w14:textId="77777777">
            <w:pPr>
              <w:pStyle w:val="TableParagraph"/>
              <w:spacing w:line="248" w:lineRule="exact"/>
              <w:ind w:left="103"/>
              <w:rPr>
                <w:rFonts w:ascii="Arial" w:hAnsi="Arial" w:eastAsia="Arial" w:cs="Arial"/>
                <w:sz w:val="16"/>
                <w:szCs w:val="16"/>
              </w:rPr>
            </w:pPr>
            <w:r w:rsidRPr="00173B8E">
              <w:rPr>
                <w:rFonts w:ascii="Arial"/>
                <w:b/>
                <w:sz w:val="16"/>
                <w:szCs w:val="16"/>
              </w:rPr>
              <w:t>Comments/evidence</w:t>
            </w:r>
          </w:p>
        </w:tc>
      </w:tr>
      <w:tr w:rsidR="00DB0EB8" w:rsidTr="11B932B7" w14:paraId="36078866" w14:textId="77777777">
        <w:trPr>
          <w:trHeight w:val="934"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0D8B7A11" w14:textId="77777777">
            <w:pPr>
              <w:pStyle w:val="TableParagraph"/>
              <w:rPr>
                <w:rFonts w:ascii="Times New Roman" w:hAnsi="Times New Roman" w:eastAsia="Times New Roman" w:cs="Times New Roman"/>
                <w:sz w:val="16"/>
                <w:szCs w:val="16"/>
              </w:rPr>
            </w:pPr>
          </w:p>
          <w:p w:rsidRPr="00173B8E" w:rsidR="00DB0EB8" w:rsidP="00134417" w:rsidRDefault="00DB0EB8" w14:paraId="3AD68EA8" w14:textId="77777777">
            <w:pPr>
              <w:pStyle w:val="TableParagraph"/>
              <w:rPr>
                <w:rFonts w:ascii="Times New Roman" w:hAnsi="Times New Roman" w:eastAsia="Times New Roman" w:cs="Times New Roman"/>
                <w:sz w:val="16"/>
                <w:szCs w:val="16"/>
              </w:rPr>
            </w:pPr>
          </w:p>
          <w:p w:rsidRPr="00173B8E" w:rsidR="00DB0EB8" w:rsidP="00134417" w:rsidRDefault="00DB0EB8" w14:paraId="542B8A83" w14:textId="77777777">
            <w:pPr>
              <w:pStyle w:val="TableParagraph"/>
              <w:spacing w:before="9"/>
              <w:rPr>
                <w:rFonts w:ascii="Times New Roman" w:hAnsi="Times New Roman" w:eastAsia="Times New Roman" w:cs="Times New Roman"/>
                <w:sz w:val="16"/>
                <w:szCs w:val="16"/>
              </w:rPr>
            </w:pPr>
          </w:p>
          <w:p w:rsidRPr="00173B8E" w:rsidR="00DB0EB8" w:rsidP="00134417" w:rsidRDefault="00DB0EB8" w14:paraId="256DA85F" w14:textId="77777777">
            <w:pPr>
              <w:pStyle w:val="TableParagraph"/>
              <w:ind w:left="103"/>
              <w:rPr>
                <w:rFonts w:ascii="Arial" w:hAnsi="Arial" w:eastAsia="Arial" w:cs="Arial"/>
                <w:sz w:val="16"/>
                <w:szCs w:val="16"/>
              </w:rPr>
            </w:pPr>
            <w:r w:rsidRPr="00173B8E">
              <w:rPr>
                <w:rFonts w:ascii="Arial"/>
                <w:sz w:val="16"/>
                <w:szCs w:val="16"/>
              </w:rPr>
              <w:t>3</w:t>
            </w:r>
          </w:p>
        </w:tc>
        <w:tc>
          <w:tcPr>
            <w:tcW w:w="67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11B932B7" w:rsidRDefault="00DB0EB8" w14:paraId="7AE103BF" w14:textId="77777777" w14:noSpellErr="1">
            <w:pPr>
              <w:pStyle w:val="TableParagraph"/>
              <w:numPr>
                <w:ilvl w:val="0"/>
                <w:numId w:val="6"/>
              </w:numPr>
              <w:ind w:right="279"/>
              <w:rPr>
                <w:rFonts w:ascii="Arial" w:hAnsi="Arial" w:eastAsia="Arial" w:cs="Arial"/>
                <w:highlight w:val="yellow"/>
              </w:rPr>
            </w:pPr>
            <w:commentRangeStart w:id="566259546"/>
            <w:r w:rsidRPr="11B932B7" w:rsidR="00DB0EB8">
              <w:rPr>
                <w:rFonts w:ascii="Arial"/>
                <w:highlight w:val="yellow"/>
              </w:rPr>
              <w:t xml:space="preserve">A system that meets almost </w:t>
            </w:r>
            <w:proofErr w:type="gramStart"/>
            <w:r w:rsidRPr="11B932B7" w:rsidR="00DB0EB8">
              <w:rPr>
                <w:rFonts w:ascii="Arial"/>
                <w:highlight w:val="yellow"/>
              </w:rPr>
              <w:t>all of</w:t>
            </w:r>
            <w:proofErr w:type="gramEnd"/>
            <w:r w:rsidRPr="11B932B7" w:rsidR="00DB0EB8">
              <w:rPr>
                <w:rFonts w:ascii="Arial"/>
                <w:highlight w:val="yellow"/>
              </w:rPr>
              <w:t xml:space="preserve"> the requirements of</w:t>
            </w:r>
            <w:r w:rsidRPr="11B932B7" w:rsidR="00DB0EB8">
              <w:rPr>
                <w:rFonts w:ascii="Arial"/>
                <w:spacing w:val="-9"/>
                <w:highlight w:val="yellow"/>
              </w:rPr>
              <w:t xml:space="preserve"> </w:t>
            </w:r>
            <w:r w:rsidRPr="11B932B7" w:rsidR="00DB0EB8">
              <w:rPr>
                <w:rFonts w:ascii="Arial"/>
                <w:highlight w:val="yellow"/>
              </w:rPr>
              <w:t>a solution/an investigation (ignoring any requirements that</w:t>
            </w:r>
            <w:r w:rsidRPr="11B932B7" w:rsidR="00DB0EB8">
              <w:rPr>
                <w:rFonts w:ascii="Arial"/>
                <w:spacing w:val="-18"/>
                <w:highlight w:val="yellow"/>
              </w:rPr>
              <w:t xml:space="preserve"> </w:t>
            </w:r>
            <w:r w:rsidRPr="11B932B7" w:rsidR="00DB0EB8">
              <w:rPr>
                <w:rFonts w:ascii="Arial"/>
                <w:highlight w:val="yellow"/>
              </w:rPr>
              <w:t>go beyond the demands of</w:t>
            </w:r>
            <w:r w:rsidRPr="11B932B7" w:rsidR="00DB0EB8">
              <w:rPr>
                <w:rFonts w:ascii="Arial"/>
                <w:spacing w:val="-17"/>
                <w:highlight w:val="yellow"/>
              </w:rPr>
              <w:t xml:space="preserve"> </w:t>
            </w:r>
            <w:r w:rsidRPr="11B932B7" w:rsidR="00DB0EB8">
              <w:rPr>
                <w:rFonts w:ascii="Arial"/>
                <w:highlight w:val="yellow"/>
              </w:rPr>
              <w:t>A-level).</w:t>
            </w:r>
            <w:commentRangeEnd w:id="566259546"/>
            <w:r>
              <w:rPr>
                <w:rStyle w:val="CommentReference"/>
              </w:rPr>
              <w:commentReference w:id="566259546"/>
            </w:r>
          </w:p>
        </w:tc>
        <w:tc>
          <w:tcPr>
            <w:tcW w:w="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2559C248" w14:textId="77777777">
            <w:pPr>
              <w:pStyle w:val="TableParagraph"/>
              <w:rPr>
                <w:rFonts w:ascii="Times New Roman" w:hAnsi="Times New Roman" w:eastAsia="Times New Roman" w:cs="Times New Roman"/>
                <w:sz w:val="16"/>
                <w:szCs w:val="16"/>
              </w:rPr>
            </w:pP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7F7EFC6D" w14:textId="77777777">
            <w:pPr>
              <w:pStyle w:val="TableParagraph"/>
              <w:rPr>
                <w:rFonts w:ascii="Times New Roman" w:hAnsi="Times New Roman" w:eastAsia="Times New Roman" w:cs="Times New Roman"/>
                <w:sz w:val="16"/>
                <w:szCs w:val="16"/>
              </w:rPr>
            </w:pPr>
          </w:p>
          <w:p w:rsidRPr="00173B8E" w:rsidR="00DB0EB8" w:rsidP="00134417" w:rsidRDefault="00DB0EB8" w14:paraId="45A6CB3F" w14:textId="77777777">
            <w:pPr>
              <w:pStyle w:val="TableParagraph"/>
              <w:rPr>
                <w:rFonts w:ascii="Times New Roman" w:hAnsi="Times New Roman" w:eastAsia="Times New Roman" w:cs="Times New Roman"/>
                <w:sz w:val="16"/>
                <w:szCs w:val="16"/>
              </w:rPr>
            </w:pPr>
          </w:p>
          <w:p w:rsidRPr="00173B8E" w:rsidR="00DB0EB8" w:rsidP="00134417" w:rsidRDefault="00DB0EB8" w14:paraId="2AD00E39" w14:textId="77777777">
            <w:pPr>
              <w:pStyle w:val="TableParagraph"/>
              <w:spacing w:before="9"/>
              <w:rPr>
                <w:rFonts w:ascii="Times New Roman" w:hAnsi="Times New Roman" w:eastAsia="Times New Roman" w:cs="Times New Roman"/>
                <w:sz w:val="16"/>
                <w:szCs w:val="16"/>
              </w:rPr>
            </w:pPr>
          </w:p>
          <w:p w:rsidRPr="00173B8E" w:rsidR="00DB0EB8" w:rsidP="00134417" w:rsidRDefault="00DB0EB8" w14:paraId="0ABE6E7C" w14:textId="77777777">
            <w:pPr>
              <w:pStyle w:val="TableParagraph"/>
              <w:ind w:left="105"/>
              <w:rPr>
                <w:rFonts w:ascii="Arial" w:hAnsi="Arial" w:eastAsia="Arial" w:cs="Arial"/>
                <w:sz w:val="16"/>
                <w:szCs w:val="16"/>
              </w:rPr>
            </w:pPr>
            <w:r w:rsidRPr="00173B8E">
              <w:rPr>
                <w:rFonts w:ascii="Arial"/>
                <w:sz w:val="16"/>
                <w:szCs w:val="16"/>
              </w:rPr>
              <w:t>11-15</w:t>
            </w:r>
          </w:p>
        </w:tc>
        <w:tc>
          <w:tcPr>
            <w:tcW w:w="7261" w:type="dxa"/>
            <w:vMerge w:val="restart"/>
            <w:tcBorders>
              <w:top w:val="single" w:color="000000" w:themeColor="text1" w:sz="4" w:space="0"/>
              <w:left w:val="single" w:color="000000" w:themeColor="text1" w:sz="4" w:space="0"/>
              <w:right w:val="single" w:color="000000" w:themeColor="text1" w:sz="4" w:space="0"/>
            </w:tcBorders>
            <w:tcMar/>
          </w:tcPr>
          <w:p w:rsidR="00DB0EB8" w:rsidP="00134417" w:rsidRDefault="00DB0EB8" w14:paraId="46A1535A" w14:textId="77777777"/>
        </w:tc>
      </w:tr>
      <w:tr w:rsidR="00DB0EB8" w:rsidTr="11B932B7" w14:paraId="6F740CA0" w14:textId="77777777">
        <w:trPr>
          <w:trHeight w:val="847"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5A088FB0" w14:textId="77777777">
            <w:pPr>
              <w:pStyle w:val="TableParagraph"/>
              <w:rPr>
                <w:rFonts w:ascii="Times New Roman" w:hAnsi="Times New Roman" w:eastAsia="Times New Roman" w:cs="Times New Roman"/>
                <w:sz w:val="16"/>
                <w:szCs w:val="16"/>
              </w:rPr>
            </w:pPr>
          </w:p>
          <w:p w:rsidRPr="00173B8E" w:rsidR="00DB0EB8" w:rsidP="00134417" w:rsidRDefault="00DB0EB8" w14:paraId="157D3C97" w14:textId="77777777">
            <w:pPr>
              <w:pStyle w:val="TableParagraph"/>
              <w:rPr>
                <w:rFonts w:ascii="Times New Roman" w:hAnsi="Times New Roman" w:eastAsia="Times New Roman" w:cs="Times New Roman"/>
                <w:sz w:val="16"/>
                <w:szCs w:val="16"/>
              </w:rPr>
            </w:pPr>
          </w:p>
          <w:p w:rsidRPr="00173B8E" w:rsidR="00DB0EB8" w:rsidP="00134417" w:rsidRDefault="00DB0EB8" w14:paraId="008A24AE" w14:textId="77777777">
            <w:pPr>
              <w:pStyle w:val="TableParagraph"/>
              <w:spacing w:before="5"/>
              <w:rPr>
                <w:rFonts w:ascii="Times New Roman" w:hAnsi="Times New Roman" w:eastAsia="Times New Roman" w:cs="Times New Roman"/>
                <w:sz w:val="16"/>
                <w:szCs w:val="16"/>
              </w:rPr>
            </w:pPr>
          </w:p>
          <w:p w:rsidRPr="00173B8E" w:rsidR="00DB0EB8" w:rsidP="00134417" w:rsidRDefault="00DB0EB8" w14:paraId="4EADE70D" w14:textId="77777777">
            <w:pPr>
              <w:pStyle w:val="TableParagraph"/>
              <w:ind w:left="103"/>
              <w:rPr>
                <w:rFonts w:ascii="Arial" w:hAnsi="Arial" w:eastAsia="Arial" w:cs="Arial"/>
                <w:sz w:val="16"/>
                <w:szCs w:val="16"/>
              </w:rPr>
            </w:pPr>
            <w:r w:rsidRPr="00173B8E">
              <w:rPr>
                <w:rFonts w:ascii="Arial"/>
                <w:sz w:val="16"/>
                <w:szCs w:val="16"/>
              </w:rPr>
              <w:t>2</w:t>
            </w:r>
          </w:p>
        </w:tc>
        <w:tc>
          <w:tcPr>
            <w:tcW w:w="67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11B932B7" w:rsidRDefault="00DB0EB8" w14:paraId="0085AE47" w14:textId="77777777" w14:noSpellErr="1">
            <w:pPr>
              <w:pStyle w:val="TableParagraph"/>
              <w:numPr>
                <w:ilvl w:val="0"/>
                <w:numId w:val="6"/>
              </w:numPr>
              <w:ind w:right="146"/>
              <w:rPr>
                <w:rFonts w:ascii="Arial" w:hAnsi="Arial" w:eastAsia="Arial" w:cs="Arial"/>
                <w:highlight w:val="yellow"/>
              </w:rPr>
            </w:pPr>
            <w:r w:rsidRPr="11B932B7" w:rsidR="00DB0EB8">
              <w:rPr>
                <w:rFonts w:ascii="Arial"/>
                <w:highlight w:val="yellow"/>
              </w:rPr>
              <w:t>A system that achieves many of the requirements but not</w:t>
            </w:r>
            <w:r w:rsidRPr="11B932B7" w:rsidR="00DB0EB8">
              <w:rPr>
                <w:rFonts w:ascii="Arial"/>
                <w:spacing w:val="-21"/>
                <w:highlight w:val="yellow"/>
              </w:rPr>
              <w:t xml:space="preserve"> </w:t>
            </w:r>
            <w:r w:rsidRPr="11B932B7" w:rsidR="00DB0EB8">
              <w:rPr>
                <w:rFonts w:ascii="Arial"/>
                <w:highlight w:val="yellow"/>
              </w:rPr>
              <w:t>all. The marks at the top end of the band are for systems</w:t>
            </w:r>
            <w:r w:rsidRPr="11B932B7" w:rsidR="00DB0EB8">
              <w:rPr>
                <w:rFonts w:ascii="Arial"/>
                <w:spacing w:val="-19"/>
                <w:highlight w:val="yellow"/>
              </w:rPr>
              <w:t xml:space="preserve"> </w:t>
            </w:r>
            <w:r w:rsidRPr="11B932B7" w:rsidR="00DB0EB8">
              <w:rPr>
                <w:rFonts w:ascii="Arial"/>
                <w:highlight w:val="yellow"/>
              </w:rPr>
              <w:t>that</w:t>
            </w:r>
            <w:r w:rsidRPr="11B932B7" w:rsidR="00DB0EB8">
              <w:rPr>
                <w:rFonts w:ascii="Arial"/>
                <w:spacing w:val="-1"/>
                <w:highlight w:val="yellow"/>
              </w:rPr>
              <w:t xml:space="preserve"> </w:t>
            </w:r>
            <w:r w:rsidRPr="11B932B7" w:rsidR="00DB0EB8">
              <w:rPr>
                <w:rFonts w:ascii="Arial"/>
                <w:highlight w:val="yellow"/>
              </w:rPr>
              <w:t>include some of the most important</w:t>
            </w:r>
            <w:r w:rsidRPr="11B932B7" w:rsidR="00DB0EB8">
              <w:rPr>
                <w:rFonts w:ascii="Arial"/>
                <w:spacing w:val="-19"/>
                <w:highlight w:val="yellow"/>
              </w:rPr>
              <w:t xml:space="preserve"> </w:t>
            </w:r>
            <w:r w:rsidRPr="11B932B7" w:rsidR="00DB0EB8">
              <w:rPr>
                <w:rFonts w:ascii="Arial"/>
                <w:highlight w:val="yellow"/>
              </w:rPr>
              <w:t>requirements.</w:t>
            </w:r>
          </w:p>
        </w:tc>
        <w:tc>
          <w:tcPr>
            <w:tcW w:w="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237B7C7D" w14:textId="77777777">
            <w:pPr>
              <w:pStyle w:val="TableParagraph"/>
              <w:rPr>
                <w:rFonts w:ascii="Times New Roman" w:hAnsi="Times New Roman" w:eastAsia="Times New Roman" w:cs="Times New Roman"/>
                <w:sz w:val="16"/>
                <w:szCs w:val="16"/>
              </w:rPr>
            </w:pP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53637EB5" w14:textId="77777777">
            <w:pPr>
              <w:pStyle w:val="TableParagraph"/>
              <w:rPr>
                <w:rFonts w:ascii="Times New Roman" w:hAnsi="Times New Roman" w:eastAsia="Times New Roman" w:cs="Times New Roman"/>
                <w:sz w:val="16"/>
                <w:szCs w:val="16"/>
              </w:rPr>
            </w:pPr>
          </w:p>
          <w:p w:rsidRPr="00173B8E" w:rsidR="00DB0EB8" w:rsidP="00134417" w:rsidRDefault="00DB0EB8" w14:paraId="2B00CD0B" w14:textId="77777777">
            <w:pPr>
              <w:pStyle w:val="TableParagraph"/>
              <w:rPr>
                <w:rFonts w:ascii="Times New Roman" w:hAnsi="Times New Roman" w:eastAsia="Times New Roman" w:cs="Times New Roman"/>
                <w:sz w:val="16"/>
                <w:szCs w:val="16"/>
              </w:rPr>
            </w:pPr>
          </w:p>
          <w:p w:rsidRPr="00173B8E" w:rsidR="00DB0EB8" w:rsidP="00134417" w:rsidRDefault="00DB0EB8" w14:paraId="58C6F4B6" w14:textId="77777777">
            <w:pPr>
              <w:pStyle w:val="TableParagraph"/>
              <w:spacing w:before="4"/>
              <w:rPr>
                <w:rFonts w:ascii="Times New Roman" w:hAnsi="Times New Roman" w:eastAsia="Times New Roman" w:cs="Times New Roman"/>
                <w:sz w:val="16"/>
                <w:szCs w:val="16"/>
              </w:rPr>
            </w:pPr>
          </w:p>
          <w:p w:rsidRPr="00173B8E" w:rsidR="00DB0EB8" w:rsidP="00134417" w:rsidRDefault="00DB0EB8" w14:paraId="63A6E286" w14:textId="77777777">
            <w:pPr>
              <w:pStyle w:val="TableParagraph"/>
              <w:ind w:left="105"/>
              <w:rPr>
                <w:rFonts w:ascii="Arial" w:hAnsi="Arial" w:eastAsia="Arial" w:cs="Arial"/>
                <w:sz w:val="16"/>
                <w:szCs w:val="16"/>
              </w:rPr>
            </w:pPr>
            <w:r w:rsidRPr="00173B8E">
              <w:rPr>
                <w:rFonts w:ascii="Arial"/>
                <w:sz w:val="16"/>
                <w:szCs w:val="16"/>
              </w:rPr>
              <w:t>6-10</w:t>
            </w:r>
          </w:p>
        </w:tc>
        <w:tc>
          <w:tcPr>
            <w:tcW w:w="7261" w:type="dxa"/>
            <w:vMerge/>
            <w:tcBorders/>
            <w:tcMar/>
          </w:tcPr>
          <w:p w:rsidR="00DB0EB8" w:rsidP="00134417" w:rsidRDefault="00DB0EB8" w14:paraId="144D2AEA" w14:textId="77777777"/>
        </w:tc>
      </w:tr>
      <w:tr w:rsidR="00DB0EB8" w:rsidTr="11B932B7" w14:paraId="78BC2B9B" w14:textId="77777777">
        <w:trPr>
          <w:trHeight w:val="717"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52154A1D" w14:textId="77777777">
            <w:pPr>
              <w:pStyle w:val="TableParagraph"/>
              <w:rPr>
                <w:rFonts w:ascii="Times New Roman" w:hAnsi="Times New Roman" w:eastAsia="Times New Roman" w:cs="Times New Roman"/>
                <w:sz w:val="16"/>
                <w:szCs w:val="16"/>
              </w:rPr>
            </w:pPr>
          </w:p>
          <w:p w:rsidRPr="00173B8E" w:rsidR="00DB0EB8" w:rsidP="00134417" w:rsidRDefault="00DB0EB8" w14:paraId="15C91B45" w14:textId="77777777">
            <w:pPr>
              <w:pStyle w:val="TableParagraph"/>
              <w:rPr>
                <w:rFonts w:ascii="Times New Roman" w:hAnsi="Times New Roman" w:eastAsia="Times New Roman" w:cs="Times New Roman"/>
                <w:sz w:val="16"/>
                <w:szCs w:val="16"/>
              </w:rPr>
            </w:pPr>
          </w:p>
          <w:p w:rsidRPr="00173B8E" w:rsidR="00DB0EB8" w:rsidP="00134417" w:rsidRDefault="00DB0EB8" w14:paraId="5F27ECA6" w14:textId="77777777">
            <w:pPr>
              <w:pStyle w:val="TableParagraph"/>
              <w:spacing w:before="11"/>
              <w:rPr>
                <w:rFonts w:ascii="Times New Roman" w:hAnsi="Times New Roman" w:eastAsia="Times New Roman" w:cs="Times New Roman"/>
                <w:sz w:val="16"/>
                <w:szCs w:val="16"/>
              </w:rPr>
            </w:pPr>
          </w:p>
          <w:p w:rsidRPr="00173B8E" w:rsidR="00DB0EB8" w:rsidP="00134417" w:rsidRDefault="00DB0EB8" w14:paraId="19AE7A31" w14:textId="77777777">
            <w:pPr>
              <w:pStyle w:val="TableParagraph"/>
              <w:ind w:left="103"/>
              <w:rPr>
                <w:rFonts w:ascii="Arial" w:hAnsi="Arial" w:eastAsia="Arial" w:cs="Arial"/>
                <w:sz w:val="16"/>
                <w:szCs w:val="16"/>
              </w:rPr>
            </w:pPr>
            <w:r w:rsidRPr="00173B8E">
              <w:rPr>
                <w:rFonts w:ascii="Arial"/>
                <w:sz w:val="16"/>
                <w:szCs w:val="16"/>
              </w:rPr>
              <w:t>1</w:t>
            </w:r>
          </w:p>
        </w:tc>
        <w:tc>
          <w:tcPr>
            <w:tcW w:w="67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11B932B7" w:rsidRDefault="00DB0EB8" w14:paraId="55927421" w14:textId="77777777" w14:noSpellErr="1">
            <w:pPr>
              <w:pStyle w:val="TableParagraph"/>
              <w:numPr>
                <w:ilvl w:val="0"/>
                <w:numId w:val="6"/>
              </w:numPr>
              <w:spacing w:before="2" w:line="252" w:lineRule="exact"/>
              <w:ind w:right="819"/>
              <w:rPr>
                <w:rFonts w:ascii="Arial" w:hAnsi="Arial" w:eastAsia="Arial" w:cs="Arial"/>
                <w:highlight w:val="yellow"/>
              </w:rPr>
            </w:pPr>
            <w:r w:rsidRPr="11B932B7" w:rsidR="00DB0EB8">
              <w:rPr>
                <w:rFonts w:ascii="Arial"/>
                <w:highlight w:val="yellow"/>
              </w:rPr>
              <w:t>A system that tackles some aspects of the problem</w:t>
            </w:r>
            <w:r w:rsidRPr="11B932B7" w:rsidR="00DB0EB8">
              <w:rPr>
                <w:rFonts w:ascii="Arial"/>
                <w:spacing w:val="-16"/>
                <w:highlight w:val="yellow"/>
              </w:rPr>
              <w:t xml:space="preserve"> </w:t>
            </w:r>
            <w:r w:rsidRPr="11B932B7" w:rsidR="00DB0EB8">
              <w:rPr>
                <w:rFonts w:ascii="Arial"/>
                <w:highlight w:val="yellow"/>
              </w:rPr>
              <w:t>or investigation.</w:t>
            </w:r>
          </w:p>
        </w:tc>
        <w:tc>
          <w:tcPr>
            <w:tcW w:w="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6E7DF705" w14:textId="77777777">
            <w:pPr>
              <w:pStyle w:val="TableParagraph"/>
              <w:rPr>
                <w:rFonts w:ascii="Times New Roman" w:hAnsi="Times New Roman" w:eastAsia="Times New Roman" w:cs="Times New Roman"/>
                <w:sz w:val="16"/>
                <w:szCs w:val="16"/>
              </w:rPr>
            </w:pP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173B8E" w:rsidR="00DB0EB8" w:rsidP="00134417" w:rsidRDefault="00DB0EB8" w14:paraId="717A5D45" w14:textId="77777777">
            <w:pPr>
              <w:pStyle w:val="TableParagraph"/>
              <w:rPr>
                <w:rFonts w:ascii="Times New Roman" w:hAnsi="Times New Roman" w:eastAsia="Times New Roman" w:cs="Times New Roman"/>
                <w:sz w:val="16"/>
                <w:szCs w:val="16"/>
              </w:rPr>
            </w:pPr>
          </w:p>
          <w:p w:rsidRPr="00173B8E" w:rsidR="00DB0EB8" w:rsidP="00134417" w:rsidRDefault="00DB0EB8" w14:paraId="7E5913FA" w14:textId="77777777">
            <w:pPr>
              <w:pStyle w:val="TableParagraph"/>
              <w:rPr>
                <w:rFonts w:ascii="Times New Roman" w:hAnsi="Times New Roman" w:eastAsia="Times New Roman" w:cs="Times New Roman"/>
                <w:sz w:val="16"/>
                <w:szCs w:val="16"/>
              </w:rPr>
            </w:pPr>
          </w:p>
          <w:p w:rsidRPr="00173B8E" w:rsidR="00DB0EB8" w:rsidP="00134417" w:rsidRDefault="00DB0EB8" w14:paraId="3A605E06" w14:textId="77777777">
            <w:pPr>
              <w:pStyle w:val="TableParagraph"/>
              <w:spacing w:before="11"/>
              <w:rPr>
                <w:rFonts w:ascii="Times New Roman" w:hAnsi="Times New Roman" w:eastAsia="Times New Roman" w:cs="Times New Roman"/>
                <w:sz w:val="16"/>
                <w:szCs w:val="16"/>
              </w:rPr>
            </w:pPr>
          </w:p>
          <w:p w:rsidRPr="00173B8E" w:rsidR="00DB0EB8" w:rsidP="00134417" w:rsidRDefault="00DB0EB8" w14:paraId="1E03DDEE" w14:textId="77777777">
            <w:pPr>
              <w:pStyle w:val="TableParagraph"/>
              <w:ind w:left="105"/>
              <w:rPr>
                <w:rFonts w:ascii="Arial" w:hAnsi="Arial" w:eastAsia="Arial" w:cs="Arial"/>
                <w:sz w:val="16"/>
                <w:szCs w:val="16"/>
              </w:rPr>
            </w:pPr>
            <w:r w:rsidRPr="00173B8E">
              <w:rPr>
                <w:rFonts w:ascii="Arial"/>
                <w:sz w:val="16"/>
                <w:szCs w:val="16"/>
              </w:rPr>
              <w:t>1-5</w:t>
            </w:r>
          </w:p>
        </w:tc>
        <w:tc>
          <w:tcPr>
            <w:tcW w:w="7261" w:type="dxa"/>
            <w:vMerge/>
            <w:tcBorders/>
            <w:tcMar/>
          </w:tcPr>
          <w:p w:rsidR="00DB0EB8" w:rsidP="00134417" w:rsidRDefault="00DB0EB8" w14:paraId="1565AD75" w14:textId="77777777"/>
        </w:tc>
      </w:tr>
      <w:tr w:rsidR="00DB0EB8" w:rsidTr="11B932B7" w14:paraId="641EB367" w14:textId="77777777">
        <w:trPr>
          <w:trHeight w:val="266" w:hRule="exact"/>
        </w:trPr>
        <w:tc>
          <w:tcPr>
            <w:tcW w:w="3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65E1CBCC" w14:textId="77777777"/>
        </w:tc>
        <w:tc>
          <w:tcPr>
            <w:tcW w:w="673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22543FEE" w14:textId="77777777">
            <w:pPr>
              <w:pStyle w:val="TableParagraph"/>
              <w:ind w:left="105"/>
              <w:rPr>
                <w:rFonts w:ascii="Arial" w:hAnsi="Arial" w:eastAsia="Arial" w:cs="Arial"/>
              </w:rPr>
            </w:pPr>
            <w:r>
              <w:rPr>
                <w:rFonts w:ascii="Arial"/>
              </w:rPr>
              <w:t>No evidence</w:t>
            </w:r>
            <w:r>
              <w:rPr>
                <w:rFonts w:ascii="Arial"/>
                <w:spacing w:val="-9"/>
              </w:rPr>
              <w:t xml:space="preserve"> </w:t>
            </w:r>
            <w:r>
              <w:rPr>
                <w:rFonts w:ascii="Arial"/>
              </w:rPr>
              <w:t>presented</w:t>
            </w:r>
          </w:p>
        </w:tc>
        <w:tc>
          <w:tcPr>
            <w:tcW w:w="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152559BE" w14:textId="77777777">
            <w:pPr>
              <w:pStyle w:val="TableParagraph"/>
              <w:ind w:left="105"/>
              <w:rPr>
                <w:rFonts w:ascii="Arial"/>
              </w:rPr>
            </w:pPr>
          </w:p>
        </w:tc>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54F07E0D" w14:textId="77777777">
            <w:pPr>
              <w:pStyle w:val="TableParagraph"/>
              <w:ind w:left="105"/>
              <w:rPr>
                <w:rFonts w:ascii="Arial" w:hAnsi="Arial" w:eastAsia="Arial" w:cs="Arial"/>
              </w:rPr>
            </w:pPr>
            <w:r>
              <w:rPr>
                <w:rFonts w:ascii="Arial"/>
              </w:rPr>
              <w:t>0</w:t>
            </w:r>
          </w:p>
        </w:tc>
        <w:tc>
          <w:tcPr>
            <w:tcW w:w="726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00DB0EB8" w:rsidP="00134417" w:rsidRDefault="00DB0EB8" w14:paraId="2920A31F" w14:textId="77777777">
            <w:pPr>
              <w:pStyle w:val="TableParagraph"/>
              <w:spacing w:line="248" w:lineRule="exact"/>
              <w:ind w:left="103"/>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08D559C7" w14:textId="77777777">
      <w:pPr>
        <w:spacing w:before="2"/>
        <w:rPr>
          <w:rFonts w:ascii="Times New Roman" w:hAnsi="Times New Roman" w:eastAsia="Times New Roman" w:cs="Times New Roman"/>
          <w:sz w:val="15"/>
          <w:szCs w:val="15"/>
        </w:rPr>
      </w:pPr>
    </w:p>
    <w:p w:rsidR="00DB0EB8" w:rsidP="00DB0EB8" w:rsidRDefault="00DB0EB8" w14:paraId="7BE1D538" w14:textId="77777777">
      <w:pPr>
        <w:pStyle w:val="Heading1"/>
        <w:ind w:right="196"/>
        <w:rPr>
          <w:b w:val="0"/>
          <w:bCs w:val="0"/>
        </w:rPr>
      </w:pPr>
      <w:r>
        <w:t>NOTES:</w:t>
      </w:r>
    </w:p>
    <w:p w:rsidRPr="00F440A7" w:rsidR="00DB0EB8" w:rsidP="00DB0EB8" w:rsidRDefault="00DB0EB8" w14:paraId="21BDD2CF" w14:textId="77777777">
      <w:pPr>
        <w:pStyle w:val="BodyText"/>
        <w:spacing w:before="4"/>
        <w:ind w:right="196"/>
        <w:rPr>
          <w:b/>
          <w:bCs/>
          <w:sz w:val="28"/>
          <w:szCs w:val="28"/>
        </w:rPr>
      </w:pPr>
      <w:r w:rsidRPr="00F440A7">
        <w:rPr>
          <w:b/>
          <w:bCs/>
          <w:sz w:val="28"/>
          <w:szCs w:val="28"/>
        </w:rPr>
        <w:t>Completeness</w:t>
      </w:r>
      <w:r w:rsidRPr="00F440A7">
        <w:rPr>
          <w:b/>
          <w:bCs/>
          <w:spacing w:val="-4"/>
          <w:sz w:val="28"/>
          <w:szCs w:val="28"/>
        </w:rPr>
        <w:t xml:space="preserve"> </w:t>
      </w:r>
      <w:r w:rsidRPr="00F440A7">
        <w:rPr>
          <w:b/>
          <w:bCs/>
          <w:sz w:val="28"/>
          <w:szCs w:val="28"/>
        </w:rPr>
        <w:t>is</w:t>
      </w:r>
      <w:r w:rsidRPr="00F440A7">
        <w:rPr>
          <w:b/>
          <w:bCs/>
          <w:spacing w:val="-1"/>
          <w:sz w:val="28"/>
          <w:szCs w:val="28"/>
        </w:rPr>
        <w:t xml:space="preserve"> </w:t>
      </w:r>
      <w:r w:rsidRPr="00F440A7">
        <w:rPr>
          <w:b/>
          <w:bCs/>
          <w:sz w:val="28"/>
          <w:szCs w:val="28"/>
        </w:rPr>
        <w:t>not</w:t>
      </w:r>
      <w:r w:rsidRPr="00F440A7">
        <w:rPr>
          <w:b/>
          <w:bCs/>
          <w:spacing w:val="-3"/>
          <w:sz w:val="28"/>
          <w:szCs w:val="28"/>
        </w:rPr>
        <w:t xml:space="preserve"> </w:t>
      </w:r>
      <w:r w:rsidRPr="00F440A7">
        <w:rPr>
          <w:b/>
          <w:bCs/>
          <w:sz w:val="28"/>
          <w:szCs w:val="28"/>
        </w:rPr>
        <w:t>only</w:t>
      </w:r>
      <w:r w:rsidRPr="00F440A7">
        <w:rPr>
          <w:b/>
          <w:bCs/>
          <w:spacing w:val="-4"/>
          <w:sz w:val="28"/>
          <w:szCs w:val="28"/>
        </w:rPr>
        <w:t xml:space="preserve"> </w:t>
      </w:r>
      <w:r w:rsidRPr="00F440A7">
        <w:rPr>
          <w:b/>
          <w:bCs/>
          <w:sz w:val="28"/>
          <w:szCs w:val="28"/>
        </w:rPr>
        <w:t>about how</w:t>
      </w:r>
      <w:r w:rsidRPr="00F440A7">
        <w:rPr>
          <w:b/>
          <w:bCs/>
          <w:spacing w:val="-5"/>
          <w:sz w:val="28"/>
          <w:szCs w:val="28"/>
        </w:rPr>
        <w:t xml:space="preserve"> </w:t>
      </w:r>
      <w:r w:rsidRPr="00F440A7">
        <w:rPr>
          <w:b/>
          <w:bCs/>
          <w:sz w:val="28"/>
          <w:szCs w:val="28"/>
        </w:rPr>
        <w:t>well</w:t>
      </w:r>
      <w:r w:rsidRPr="00F440A7">
        <w:rPr>
          <w:b/>
          <w:bCs/>
          <w:spacing w:val="-2"/>
          <w:sz w:val="28"/>
          <w:szCs w:val="28"/>
        </w:rPr>
        <w:t xml:space="preserve"> </w:t>
      </w:r>
      <w:r w:rsidRPr="00F440A7">
        <w:rPr>
          <w:b/>
          <w:bCs/>
          <w:sz w:val="28"/>
          <w:szCs w:val="28"/>
        </w:rPr>
        <w:t>a</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meets</w:t>
      </w:r>
      <w:r w:rsidRPr="00F440A7">
        <w:rPr>
          <w:b/>
          <w:bCs/>
          <w:spacing w:val="-4"/>
          <w:sz w:val="28"/>
          <w:szCs w:val="28"/>
        </w:rPr>
        <w:t xml:space="preserve"> </w:t>
      </w:r>
      <w:r w:rsidRPr="00F440A7">
        <w:rPr>
          <w:b/>
          <w:bCs/>
          <w:sz w:val="28"/>
          <w:szCs w:val="28"/>
        </w:rPr>
        <w:t>the</w:t>
      </w:r>
      <w:r w:rsidRPr="00F440A7">
        <w:rPr>
          <w:b/>
          <w:bCs/>
          <w:spacing w:val="-4"/>
          <w:sz w:val="28"/>
          <w:szCs w:val="28"/>
        </w:rPr>
        <w:t xml:space="preserve"> </w:t>
      </w:r>
      <w:r w:rsidRPr="00F440A7">
        <w:rPr>
          <w:b/>
          <w:bCs/>
          <w:sz w:val="28"/>
          <w:szCs w:val="28"/>
        </w:rPr>
        <w:t>objectives</w:t>
      </w:r>
      <w:r w:rsidRPr="00F440A7">
        <w:rPr>
          <w:b/>
          <w:bCs/>
          <w:spacing w:val="-1"/>
          <w:sz w:val="28"/>
          <w:szCs w:val="28"/>
        </w:rPr>
        <w:t xml:space="preserve"> </w:t>
      </w:r>
      <w:r w:rsidRPr="00F440A7">
        <w:rPr>
          <w:b/>
          <w:bCs/>
          <w:sz w:val="28"/>
          <w:szCs w:val="28"/>
        </w:rPr>
        <w:t>set by</w:t>
      </w:r>
      <w:r w:rsidRPr="00F440A7">
        <w:rPr>
          <w:b/>
          <w:bCs/>
          <w:spacing w:val="-4"/>
          <w:sz w:val="28"/>
          <w:szCs w:val="28"/>
        </w:rPr>
        <w:t xml:space="preserve"> </w:t>
      </w:r>
      <w:r w:rsidRPr="00F440A7">
        <w:rPr>
          <w:b/>
          <w:bCs/>
          <w:sz w:val="28"/>
          <w:szCs w:val="28"/>
        </w:rPr>
        <w:t>the</w:t>
      </w:r>
      <w:r w:rsidRPr="00F440A7">
        <w:rPr>
          <w:b/>
          <w:bCs/>
          <w:spacing w:val="-2"/>
          <w:sz w:val="28"/>
          <w:szCs w:val="28"/>
        </w:rPr>
        <w:t xml:space="preserve"> </w:t>
      </w:r>
      <w:r w:rsidRPr="00F440A7">
        <w:rPr>
          <w:b/>
          <w:bCs/>
          <w:sz w:val="28"/>
          <w:szCs w:val="28"/>
        </w:rPr>
        <w:t>student</w:t>
      </w:r>
      <w:r w:rsidRPr="00F440A7">
        <w:rPr>
          <w:b/>
          <w:bCs/>
          <w:spacing w:val="-3"/>
          <w:sz w:val="28"/>
          <w:szCs w:val="28"/>
        </w:rPr>
        <w:t xml:space="preserve"> </w:t>
      </w:r>
      <w:r w:rsidRPr="00F440A7">
        <w:rPr>
          <w:b/>
          <w:bCs/>
          <w:sz w:val="28"/>
          <w:szCs w:val="28"/>
        </w:rPr>
        <w:t>but</w:t>
      </w:r>
      <w:r w:rsidRPr="00F440A7">
        <w:rPr>
          <w:b/>
          <w:bCs/>
          <w:spacing w:val="-3"/>
          <w:sz w:val="28"/>
          <w:szCs w:val="28"/>
        </w:rPr>
        <w:t xml:space="preserve"> </w:t>
      </w:r>
      <w:r w:rsidRPr="00F440A7">
        <w:rPr>
          <w:b/>
          <w:bCs/>
          <w:sz w:val="28"/>
          <w:szCs w:val="28"/>
        </w:rPr>
        <w:t>also what an</w:t>
      </w:r>
      <w:r w:rsidRPr="00F440A7">
        <w:rPr>
          <w:b/>
          <w:bCs/>
          <w:spacing w:val="-2"/>
          <w:sz w:val="28"/>
          <w:szCs w:val="28"/>
        </w:rPr>
        <w:t xml:space="preserve"> </w:t>
      </w:r>
      <w:r w:rsidRPr="00F440A7">
        <w:rPr>
          <w:b/>
          <w:bCs/>
          <w:sz w:val="28"/>
          <w:szCs w:val="28"/>
        </w:rPr>
        <w:t>expected</w:t>
      </w:r>
      <w:r w:rsidRPr="00F440A7">
        <w:rPr>
          <w:b/>
          <w:bCs/>
          <w:spacing w:val="-4"/>
          <w:sz w:val="28"/>
          <w:szCs w:val="28"/>
        </w:rPr>
        <w:t xml:space="preserve"> </w:t>
      </w:r>
      <w:r w:rsidRPr="00F440A7">
        <w:rPr>
          <w:b/>
          <w:bCs/>
          <w:sz w:val="28"/>
          <w:szCs w:val="28"/>
        </w:rPr>
        <w:t>technical</w:t>
      </w:r>
      <w:r w:rsidRPr="00F440A7">
        <w:rPr>
          <w:b/>
          <w:bCs/>
          <w:spacing w:val="-2"/>
          <w:sz w:val="28"/>
          <w:szCs w:val="28"/>
        </w:rPr>
        <w:t xml:space="preserve"> </w:t>
      </w:r>
      <w:r w:rsidRPr="00F440A7">
        <w:rPr>
          <w:b/>
          <w:bCs/>
          <w:sz w:val="28"/>
          <w:szCs w:val="28"/>
        </w:rPr>
        <w:t>solution</w:t>
      </w:r>
      <w:r w:rsidRPr="00F440A7">
        <w:rPr>
          <w:b/>
          <w:bCs/>
          <w:spacing w:val="-2"/>
          <w:sz w:val="28"/>
          <w:szCs w:val="28"/>
        </w:rPr>
        <w:t xml:space="preserve"> </w:t>
      </w:r>
      <w:r w:rsidRPr="00F440A7">
        <w:rPr>
          <w:b/>
          <w:bCs/>
          <w:sz w:val="28"/>
          <w:szCs w:val="28"/>
        </w:rPr>
        <w:t>might</w:t>
      </w:r>
      <w:r w:rsidRPr="00F440A7">
        <w:rPr>
          <w:b/>
          <w:bCs/>
          <w:spacing w:val="-1"/>
          <w:sz w:val="28"/>
          <w:szCs w:val="28"/>
        </w:rPr>
        <w:t xml:space="preserve"> </w:t>
      </w:r>
      <w:r w:rsidRPr="00F440A7">
        <w:rPr>
          <w:b/>
          <w:bCs/>
          <w:sz w:val="28"/>
          <w:szCs w:val="28"/>
        </w:rPr>
        <w:t xml:space="preserve">perform for </w:t>
      </w:r>
      <w:r>
        <w:rPr>
          <w:b/>
          <w:bCs/>
          <w:sz w:val="28"/>
          <w:szCs w:val="28"/>
        </w:rPr>
        <w:t>the</w:t>
      </w:r>
      <w:r w:rsidRPr="00F440A7">
        <w:rPr>
          <w:b/>
          <w:bCs/>
          <w:sz w:val="28"/>
          <w:szCs w:val="28"/>
        </w:rPr>
        <w:t xml:space="preserve"> </w:t>
      </w:r>
      <w:r>
        <w:rPr>
          <w:b/>
          <w:bCs/>
          <w:sz w:val="28"/>
          <w:szCs w:val="28"/>
        </w:rPr>
        <w:t>solution of the problem</w:t>
      </w:r>
      <w:r w:rsidRPr="00F440A7">
        <w:rPr>
          <w:b/>
          <w:bCs/>
          <w:sz w:val="28"/>
          <w:szCs w:val="28"/>
        </w:rPr>
        <w:t>.</w:t>
      </w:r>
    </w:p>
    <w:p w:rsidR="00DB0EB8" w:rsidP="00DB0EB8" w:rsidRDefault="00DB0EB8" w14:paraId="0A4D26A5" w14:textId="77777777">
      <w:pPr>
        <w:sectPr w:rsidR="00DB0EB8">
          <w:pgSz w:w="16840" w:h="11910" w:orient="landscape"/>
          <w:pgMar w:top="1100" w:right="1020" w:bottom="700" w:left="920" w:header="0" w:footer="510" w:gutter="0"/>
          <w:cols w:space="720"/>
        </w:sectPr>
      </w:pPr>
    </w:p>
    <w:p w:rsidR="00DB0EB8" w:rsidP="00DB0EB8" w:rsidRDefault="00DB0EB8" w14:paraId="4CD03A71" w14:textId="77777777">
      <w:pPr>
        <w:spacing w:before="5"/>
        <w:rPr>
          <w:rFonts w:ascii="Arial" w:hAnsi="Arial" w:eastAsia="Arial" w:cs="Arial"/>
          <w:sz w:val="24"/>
          <w:szCs w:val="24"/>
        </w:rPr>
      </w:pPr>
    </w:p>
    <w:tbl>
      <w:tblPr>
        <w:tblW w:w="15522" w:type="dxa"/>
        <w:tblInd w:w="100" w:type="dxa"/>
        <w:tblLayout w:type="fixed"/>
        <w:tblCellMar>
          <w:left w:w="0" w:type="dxa"/>
          <w:right w:w="0" w:type="dxa"/>
        </w:tblCellMar>
        <w:tblLook w:val="01E0" w:firstRow="1" w:lastRow="1" w:firstColumn="1" w:lastColumn="1" w:noHBand="0" w:noVBand="0"/>
      </w:tblPr>
      <w:tblGrid>
        <w:gridCol w:w="462"/>
        <w:gridCol w:w="6594"/>
        <w:gridCol w:w="636"/>
        <w:gridCol w:w="708"/>
        <w:gridCol w:w="7122"/>
      </w:tblGrid>
      <w:tr w:rsidR="00DB0EB8" w:rsidTr="222FC618" w14:paraId="3372D24F" w14:textId="77777777">
        <w:trPr>
          <w:trHeight w:val="295" w:hRule="exact"/>
        </w:trPr>
        <w:tc>
          <w:tcPr>
            <w:tcW w:w="15522"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00DB0EB8" w:rsidP="00134417" w:rsidRDefault="00DB0EB8" w14:paraId="6B5EEB39" w14:textId="77777777">
            <w:pPr>
              <w:pStyle w:val="TableParagraph"/>
              <w:spacing w:line="248" w:lineRule="exact"/>
              <w:ind w:left="103"/>
              <w:rPr>
                <w:rFonts w:ascii="Arial" w:hAnsi="Arial" w:eastAsia="Arial" w:cs="Arial"/>
              </w:rPr>
            </w:pPr>
            <w:r>
              <w:rPr>
                <w:rFonts w:ascii="Arial" w:hAnsi="Arial" w:eastAsia="Arial" w:cs="Arial"/>
                <w:b/>
                <w:bCs/>
              </w:rPr>
              <w:t>Technical solution – techniques</w:t>
            </w:r>
            <w:r>
              <w:rPr>
                <w:rFonts w:ascii="Arial" w:hAnsi="Arial" w:eastAsia="Arial" w:cs="Arial"/>
                <w:b/>
                <w:bCs/>
                <w:spacing w:val="-13"/>
              </w:rPr>
              <w:t xml:space="preserve"> </w:t>
            </w:r>
            <w:r>
              <w:rPr>
                <w:rFonts w:ascii="Arial" w:hAnsi="Arial" w:eastAsia="Arial" w:cs="Arial"/>
                <w:b/>
                <w:bCs/>
              </w:rPr>
              <w:t>used</w:t>
            </w:r>
          </w:p>
        </w:tc>
      </w:tr>
      <w:tr w:rsidR="00DB0EB8" w:rsidTr="222FC618" w14:paraId="3DE4293D" w14:textId="77777777">
        <w:trPr>
          <w:trHeight w:val="278" w:hRule="exact"/>
        </w:trPr>
        <w:tc>
          <w:tcPr>
            <w:tcW w:w="46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4B3468" w:rsidR="00DB0EB8" w:rsidP="00134417" w:rsidRDefault="00DB0EB8" w14:paraId="56FAEA0E" w14:textId="77777777">
            <w:pPr>
              <w:pStyle w:val="TableParagraph"/>
              <w:spacing w:line="248" w:lineRule="exact"/>
              <w:ind w:left="103"/>
              <w:rPr>
                <w:rFonts w:ascii="Arial" w:hAnsi="Arial" w:eastAsia="Arial" w:cs="Arial"/>
                <w:sz w:val="16"/>
                <w:szCs w:val="16"/>
              </w:rPr>
            </w:pPr>
            <w:r w:rsidRPr="004B3468">
              <w:rPr>
                <w:rFonts w:ascii="Arial"/>
                <w:b/>
                <w:sz w:val="16"/>
                <w:szCs w:val="16"/>
              </w:rPr>
              <w:t>L</w:t>
            </w:r>
          </w:p>
        </w:tc>
        <w:tc>
          <w:tcPr>
            <w:tcW w:w="65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4B3468" w:rsidR="00DB0EB8" w:rsidP="00134417" w:rsidRDefault="00DB0EB8" w14:paraId="72F1EE41" w14:textId="77777777">
            <w:pPr>
              <w:pStyle w:val="TableParagraph"/>
              <w:spacing w:line="248" w:lineRule="exact"/>
              <w:ind w:left="105"/>
              <w:rPr>
                <w:rFonts w:ascii="Arial" w:hAnsi="Arial" w:eastAsia="Arial" w:cs="Arial"/>
                <w:sz w:val="16"/>
                <w:szCs w:val="16"/>
              </w:rPr>
            </w:pPr>
            <w:r w:rsidRPr="004B3468">
              <w:rPr>
                <w:rFonts w:ascii="Arial"/>
                <w:b/>
                <w:sz w:val="16"/>
                <w:szCs w:val="16"/>
              </w:rPr>
              <w:t>Criteria</w:t>
            </w:r>
          </w:p>
        </w:tc>
        <w:tc>
          <w:tcPr>
            <w:tcW w:w="63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4B3468" w:rsidR="00DB0EB8" w:rsidP="00134417" w:rsidRDefault="00DB0EB8" w14:paraId="464E2548" w14:textId="7777777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4B3468" w:rsidR="00DB0EB8" w:rsidP="00134417" w:rsidRDefault="00DB0EB8" w14:paraId="3EF903C3" w14:textId="77777777">
            <w:pPr>
              <w:pStyle w:val="TableParagraph"/>
              <w:spacing w:line="248" w:lineRule="exact"/>
              <w:ind w:left="105"/>
              <w:rPr>
                <w:rFonts w:ascii="Arial" w:hAnsi="Arial" w:eastAsia="Arial" w:cs="Arial"/>
                <w:sz w:val="16"/>
                <w:szCs w:val="16"/>
              </w:rPr>
            </w:pPr>
            <w:r>
              <w:rPr>
                <w:rFonts w:ascii="Arial"/>
                <w:b/>
                <w:sz w:val="16"/>
                <w:szCs w:val="16"/>
              </w:rPr>
              <w:t>m</w:t>
            </w:r>
            <w:r w:rsidRPr="004B3468">
              <w:rPr>
                <w:rFonts w:ascii="Arial"/>
                <w:b/>
                <w:sz w:val="16"/>
                <w:szCs w:val="16"/>
              </w:rPr>
              <w:t>ark</w:t>
            </w:r>
          </w:p>
        </w:tc>
        <w:tc>
          <w:tcPr>
            <w:tcW w:w="71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Pr="004B3468" w:rsidR="00DB0EB8" w:rsidP="00134417" w:rsidRDefault="00DB0EB8" w14:paraId="72122A0D" w14:textId="77777777">
            <w:pPr>
              <w:pStyle w:val="TableParagraph"/>
              <w:spacing w:line="248" w:lineRule="exact"/>
              <w:ind w:left="103"/>
              <w:rPr>
                <w:rFonts w:ascii="Arial" w:hAnsi="Arial" w:eastAsia="Arial" w:cs="Arial"/>
                <w:sz w:val="16"/>
                <w:szCs w:val="16"/>
              </w:rPr>
            </w:pPr>
            <w:r w:rsidRPr="004B3468">
              <w:rPr>
                <w:rFonts w:ascii="Arial"/>
                <w:b/>
                <w:sz w:val="16"/>
                <w:szCs w:val="16"/>
              </w:rPr>
              <w:t>Comments/evidence</w:t>
            </w:r>
          </w:p>
        </w:tc>
      </w:tr>
      <w:tr w:rsidR="00DB0EB8" w:rsidTr="222FC618" w14:paraId="510E6B80" w14:textId="77777777">
        <w:trPr>
          <w:trHeight w:val="2035" w:hRule="exact"/>
        </w:trPr>
        <w:tc>
          <w:tcPr>
            <w:tcW w:w="4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B3468" w:rsidR="00DB0EB8" w:rsidP="00134417" w:rsidRDefault="00DB0EB8" w14:paraId="750ECE04" w14:textId="77777777">
            <w:pPr>
              <w:pStyle w:val="TableParagraph"/>
              <w:rPr>
                <w:rFonts w:ascii="Arial" w:hAnsi="Arial" w:eastAsia="Arial" w:cs="Arial"/>
                <w:sz w:val="16"/>
                <w:szCs w:val="16"/>
              </w:rPr>
            </w:pPr>
          </w:p>
          <w:p w:rsidRPr="004B3468" w:rsidR="00DB0EB8" w:rsidP="00134417" w:rsidRDefault="00DB0EB8" w14:paraId="54026CE2" w14:textId="77777777">
            <w:pPr>
              <w:pStyle w:val="TableParagraph"/>
              <w:rPr>
                <w:rFonts w:ascii="Arial" w:hAnsi="Arial" w:eastAsia="Arial" w:cs="Arial"/>
                <w:sz w:val="16"/>
                <w:szCs w:val="16"/>
              </w:rPr>
            </w:pPr>
          </w:p>
          <w:p w:rsidRPr="004B3468" w:rsidR="00DB0EB8" w:rsidP="00134417" w:rsidRDefault="00DB0EB8" w14:paraId="7C17F6A2" w14:textId="77777777">
            <w:pPr>
              <w:pStyle w:val="TableParagraph"/>
              <w:rPr>
                <w:rFonts w:ascii="Arial" w:hAnsi="Arial" w:eastAsia="Arial" w:cs="Arial"/>
                <w:sz w:val="16"/>
                <w:szCs w:val="16"/>
              </w:rPr>
            </w:pPr>
          </w:p>
          <w:p w:rsidRPr="004B3468" w:rsidR="00DB0EB8" w:rsidP="00134417" w:rsidRDefault="00DB0EB8" w14:paraId="3E5DB191" w14:textId="77777777">
            <w:pPr>
              <w:pStyle w:val="TableParagraph"/>
              <w:spacing w:before="126"/>
              <w:ind w:left="103"/>
              <w:rPr>
                <w:rFonts w:ascii="Arial" w:hAnsi="Arial" w:eastAsia="Arial" w:cs="Arial"/>
                <w:sz w:val="16"/>
                <w:szCs w:val="16"/>
              </w:rPr>
            </w:pPr>
            <w:r w:rsidRPr="004B3468">
              <w:rPr>
                <w:rFonts w:ascii="Arial"/>
                <w:sz w:val="16"/>
                <w:szCs w:val="16"/>
              </w:rPr>
              <w:t>3</w:t>
            </w:r>
          </w:p>
        </w:tc>
        <w:tc>
          <w:tcPr>
            <w:tcW w:w="65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DB0EB8" w:rsidRDefault="00DB0EB8" w14:paraId="2B71E650" w14:textId="77777777">
            <w:pPr>
              <w:pStyle w:val="TableParagraph"/>
              <w:numPr>
                <w:ilvl w:val="0"/>
                <w:numId w:val="6"/>
              </w:numPr>
              <w:spacing w:before="2" w:line="237" w:lineRule="auto"/>
              <w:ind w:right="153"/>
              <w:rPr>
                <w:rFonts w:ascii="Arial" w:hAnsi="Arial" w:eastAsia="Arial" w:cs="Arial"/>
              </w:rPr>
            </w:pPr>
            <w:r>
              <w:rPr>
                <w:rFonts w:ascii="Arial"/>
              </w:rPr>
              <w:t>The techniques used are appropriate and demonstrate</w:t>
            </w:r>
            <w:r>
              <w:rPr>
                <w:rFonts w:ascii="Arial"/>
                <w:spacing w:val="-15"/>
              </w:rPr>
              <w:t xml:space="preserve"> </w:t>
            </w:r>
            <w:r>
              <w:rPr>
                <w:rFonts w:ascii="Arial"/>
              </w:rPr>
              <w:t>a level of technical skill equivalent to those listed in Group A</w:t>
            </w:r>
            <w:r>
              <w:rPr>
                <w:rFonts w:ascii="Arial"/>
                <w:spacing w:val="-16"/>
              </w:rPr>
              <w:t xml:space="preserve"> </w:t>
            </w:r>
            <w:r>
              <w:rPr>
                <w:rFonts w:ascii="Arial"/>
              </w:rPr>
              <w:t xml:space="preserve">in the </w:t>
            </w:r>
            <w:r>
              <w:rPr>
                <w:rFonts w:ascii="Arial"/>
                <w:b/>
              </w:rPr>
              <w:t>Table</w:t>
            </w:r>
            <w:r>
              <w:rPr>
                <w:rFonts w:ascii="Arial"/>
                <w:b/>
                <w:spacing w:val="-3"/>
              </w:rPr>
              <w:t xml:space="preserve"> </w:t>
            </w:r>
            <w:r>
              <w:rPr>
                <w:rFonts w:ascii="Arial"/>
              </w:rPr>
              <w:t>at the end of this document.</w:t>
            </w:r>
          </w:p>
          <w:p w:rsidR="00DB0EB8" w:rsidP="00DB0EB8" w:rsidRDefault="00DB0EB8" w14:paraId="4B9D4E59" w14:textId="77777777">
            <w:pPr>
              <w:pStyle w:val="TableParagraph"/>
              <w:numPr>
                <w:ilvl w:val="0"/>
                <w:numId w:val="6"/>
              </w:numPr>
              <w:spacing w:before="4"/>
              <w:ind w:right="582"/>
              <w:rPr>
                <w:rFonts w:ascii="Arial" w:hAnsi="Arial" w:eastAsia="Arial" w:cs="Arial"/>
              </w:rPr>
            </w:pPr>
            <w:r>
              <w:rPr>
                <w:rFonts w:ascii="Arial"/>
              </w:rPr>
              <w:t>Program(s) demonstrate(s) that the skill required for</w:t>
            </w:r>
            <w:r>
              <w:rPr>
                <w:rFonts w:ascii="Arial"/>
                <w:spacing w:val="-24"/>
              </w:rPr>
              <w:t xml:space="preserve"> </w:t>
            </w:r>
            <w:r>
              <w:rPr>
                <w:rFonts w:ascii="Arial"/>
              </w:rPr>
              <w:t>this</w:t>
            </w:r>
            <w:r>
              <w:rPr>
                <w:rFonts w:ascii="Arial"/>
                <w:spacing w:val="-2"/>
              </w:rPr>
              <w:t xml:space="preserve"> </w:t>
            </w:r>
            <w:r>
              <w:rPr>
                <w:rFonts w:ascii="Arial"/>
              </w:rPr>
              <w:t>level has been applied sufficiently to</w:t>
            </w:r>
            <w:r>
              <w:rPr>
                <w:rFonts w:ascii="Arial"/>
                <w:spacing w:val="-6"/>
              </w:rPr>
              <w:t xml:space="preserve"> </w:t>
            </w:r>
            <w:r>
              <w:rPr>
                <w:rFonts w:ascii="Arial"/>
              </w:rPr>
              <w:t>demonstrate proficiency.</w:t>
            </w:r>
          </w:p>
        </w:tc>
        <w:tc>
          <w:tcPr>
            <w:tcW w:w="6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6CD38A84" w14:textId="77777777">
            <w:pPr>
              <w:pStyle w:val="TableParagraph"/>
              <w:rPr>
                <w:rFonts w:ascii="Arial" w:hAnsi="Arial" w:eastAsia="Arial" w:cs="Arial"/>
              </w:rPr>
            </w:pPr>
          </w:p>
        </w:tc>
        <w:tc>
          <w:tcPr>
            <w:tcW w:w="7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B3468" w:rsidR="00DB0EB8" w:rsidP="00134417" w:rsidRDefault="00DB0EB8" w14:paraId="0A75D029" w14:textId="77777777">
            <w:pPr>
              <w:pStyle w:val="TableParagraph"/>
              <w:rPr>
                <w:rFonts w:ascii="Arial" w:hAnsi="Arial" w:eastAsia="Arial" w:cs="Arial"/>
                <w:sz w:val="16"/>
                <w:szCs w:val="16"/>
              </w:rPr>
            </w:pPr>
          </w:p>
          <w:p w:rsidRPr="004B3468" w:rsidR="00DB0EB8" w:rsidP="00134417" w:rsidRDefault="00DB0EB8" w14:paraId="64BF5F14" w14:textId="77777777">
            <w:pPr>
              <w:pStyle w:val="TableParagraph"/>
              <w:rPr>
                <w:rFonts w:ascii="Arial" w:hAnsi="Arial" w:eastAsia="Arial" w:cs="Arial"/>
                <w:sz w:val="16"/>
                <w:szCs w:val="16"/>
              </w:rPr>
            </w:pPr>
          </w:p>
          <w:p w:rsidRPr="004B3468" w:rsidR="00DB0EB8" w:rsidP="00134417" w:rsidRDefault="00DB0EB8" w14:paraId="1CAF6639" w14:textId="77777777">
            <w:pPr>
              <w:pStyle w:val="TableParagraph"/>
              <w:rPr>
                <w:rFonts w:ascii="Arial" w:hAnsi="Arial" w:eastAsia="Arial" w:cs="Arial"/>
                <w:sz w:val="16"/>
                <w:szCs w:val="16"/>
              </w:rPr>
            </w:pPr>
          </w:p>
          <w:p w:rsidRPr="004B3468" w:rsidR="00DB0EB8" w:rsidP="00134417" w:rsidRDefault="00DB0EB8" w14:paraId="0FF15806" w14:textId="77777777">
            <w:pPr>
              <w:pStyle w:val="TableParagraph"/>
              <w:spacing w:before="126"/>
              <w:ind w:left="105"/>
              <w:rPr>
                <w:rFonts w:ascii="Arial" w:hAnsi="Arial" w:eastAsia="Arial" w:cs="Arial"/>
                <w:sz w:val="16"/>
                <w:szCs w:val="16"/>
              </w:rPr>
            </w:pPr>
            <w:r w:rsidRPr="004B3468">
              <w:rPr>
                <w:rFonts w:ascii="Arial"/>
                <w:sz w:val="16"/>
                <w:szCs w:val="16"/>
              </w:rPr>
              <w:t>19-27</w:t>
            </w:r>
          </w:p>
        </w:tc>
        <w:tc>
          <w:tcPr>
            <w:tcW w:w="7122" w:type="dxa"/>
            <w:vMerge w:val="restart"/>
            <w:tcBorders>
              <w:top w:val="single" w:color="000000" w:themeColor="text1" w:sz="4" w:space="0"/>
              <w:left w:val="single" w:color="000000" w:themeColor="text1" w:sz="4" w:space="0"/>
              <w:right w:val="single" w:color="000000" w:themeColor="text1" w:sz="4" w:space="0"/>
            </w:tcBorders>
            <w:tcMar/>
          </w:tcPr>
          <w:p w:rsidR="00DB0EB8" w:rsidP="00134417" w:rsidRDefault="00DB0EB8" w14:paraId="38CAA450" w14:textId="77777777">
            <w:r>
              <w:rPr>
                <w:rFonts w:ascii="Arial" w:hAnsi="Arial" w:eastAsia="Arial" w:cs="Arial"/>
                <w:b/>
                <w:bCs/>
                <w:color w:val="FF0000"/>
                <w:sz w:val="20"/>
                <w:szCs w:val="20"/>
              </w:rPr>
              <w:t>STUDENTS: make sure you highlight the techniques you have used in the table at the end of this document.</w:t>
            </w:r>
          </w:p>
        </w:tc>
      </w:tr>
      <w:tr w:rsidR="00DB0EB8" w:rsidTr="222FC618" w14:paraId="17643BBA" w14:textId="77777777">
        <w:trPr>
          <w:trHeight w:val="2258" w:hRule="exact"/>
        </w:trPr>
        <w:tc>
          <w:tcPr>
            <w:tcW w:w="4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B3468" w:rsidR="00DB0EB8" w:rsidP="00134417" w:rsidRDefault="00DB0EB8" w14:paraId="313EF08E" w14:textId="77777777">
            <w:pPr>
              <w:pStyle w:val="TableParagraph"/>
              <w:rPr>
                <w:rFonts w:ascii="Arial" w:hAnsi="Arial" w:eastAsia="Arial" w:cs="Arial"/>
                <w:sz w:val="16"/>
                <w:szCs w:val="16"/>
              </w:rPr>
            </w:pPr>
          </w:p>
          <w:p w:rsidRPr="004B3468" w:rsidR="00DB0EB8" w:rsidP="00134417" w:rsidRDefault="00DB0EB8" w14:paraId="569F565F" w14:textId="77777777">
            <w:pPr>
              <w:pStyle w:val="TableParagraph"/>
              <w:rPr>
                <w:rFonts w:ascii="Arial" w:hAnsi="Arial" w:eastAsia="Arial" w:cs="Arial"/>
                <w:sz w:val="16"/>
                <w:szCs w:val="16"/>
              </w:rPr>
            </w:pPr>
          </w:p>
          <w:p w:rsidRPr="004B3468" w:rsidR="00DB0EB8" w:rsidP="00134417" w:rsidRDefault="00DB0EB8" w14:paraId="39C14BBC" w14:textId="77777777">
            <w:pPr>
              <w:pStyle w:val="TableParagraph"/>
              <w:rPr>
                <w:rFonts w:ascii="Arial" w:hAnsi="Arial" w:eastAsia="Arial" w:cs="Arial"/>
                <w:sz w:val="16"/>
                <w:szCs w:val="16"/>
              </w:rPr>
            </w:pPr>
          </w:p>
          <w:p w:rsidRPr="004B3468" w:rsidR="00DB0EB8" w:rsidP="00134417" w:rsidRDefault="00DB0EB8" w14:paraId="4783413D" w14:textId="77777777">
            <w:pPr>
              <w:pStyle w:val="TableParagraph"/>
              <w:spacing w:before="7"/>
              <w:rPr>
                <w:rFonts w:ascii="Arial" w:hAnsi="Arial" w:eastAsia="Arial" w:cs="Arial"/>
                <w:sz w:val="16"/>
                <w:szCs w:val="16"/>
              </w:rPr>
            </w:pPr>
          </w:p>
          <w:p w:rsidRPr="004B3468" w:rsidR="00DB0EB8" w:rsidP="00134417" w:rsidRDefault="00DB0EB8" w14:paraId="116AA81D" w14:textId="77777777">
            <w:pPr>
              <w:pStyle w:val="TableParagraph"/>
              <w:ind w:left="103"/>
              <w:rPr>
                <w:rFonts w:ascii="Arial" w:hAnsi="Arial" w:eastAsia="Arial" w:cs="Arial"/>
                <w:sz w:val="16"/>
                <w:szCs w:val="16"/>
              </w:rPr>
            </w:pPr>
            <w:r w:rsidRPr="004B3468">
              <w:rPr>
                <w:rFonts w:ascii="Arial"/>
                <w:sz w:val="16"/>
                <w:szCs w:val="16"/>
              </w:rPr>
              <w:t>2</w:t>
            </w:r>
          </w:p>
        </w:tc>
        <w:tc>
          <w:tcPr>
            <w:tcW w:w="65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222FC618" w:rsidRDefault="00DB0EB8" w14:paraId="43C02A0A" w14:textId="77777777" w14:noSpellErr="1">
            <w:pPr>
              <w:pStyle w:val="TableParagraph"/>
              <w:numPr>
                <w:ilvl w:val="0"/>
                <w:numId w:val="6"/>
              </w:numPr>
              <w:spacing w:before="2" w:line="237" w:lineRule="auto"/>
              <w:ind w:right="153"/>
              <w:rPr>
                <w:rFonts w:ascii="Arial" w:hAnsi="Arial" w:eastAsia="Arial" w:cs="Arial"/>
                <w:highlight w:val="yellow"/>
              </w:rPr>
            </w:pPr>
            <w:commentRangeStart w:id="1629068782"/>
            <w:r w:rsidRPr="222FC618" w:rsidR="00DB0EB8">
              <w:rPr>
                <w:rFonts w:ascii="Arial"/>
                <w:highlight w:val="yellow"/>
              </w:rPr>
              <w:t>The techniques used are appropriate and demonstrate</w:t>
            </w:r>
            <w:r w:rsidRPr="222FC618" w:rsidR="00DB0EB8">
              <w:rPr>
                <w:rFonts w:ascii="Arial"/>
                <w:spacing w:val="-15"/>
                <w:highlight w:val="yellow"/>
              </w:rPr>
              <w:t xml:space="preserve"> </w:t>
            </w:r>
            <w:r w:rsidRPr="222FC618" w:rsidR="00DB0EB8">
              <w:rPr>
                <w:rFonts w:ascii="Arial"/>
                <w:highlight w:val="yellow"/>
              </w:rPr>
              <w:t>a level of technical skill equivalent to those listed in Group B</w:t>
            </w:r>
            <w:r w:rsidRPr="222FC618" w:rsidR="00DB0EB8">
              <w:rPr>
                <w:rFonts w:ascii="Arial"/>
                <w:spacing w:val="-16"/>
                <w:highlight w:val="yellow"/>
              </w:rPr>
              <w:t xml:space="preserve"> </w:t>
            </w:r>
            <w:r w:rsidRPr="222FC618" w:rsidR="00DB0EB8">
              <w:rPr>
                <w:rFonts w:ascii="Arial"/>
                <w:highlight w:val="yellow"/>
              </w:rPr>
              <w:t xml:space="preserve">in the </w:t>
            </w:r>
            <w:r w:rsidRPr="222FC618" w:rsidR="00DB0EB8">
              <w:rPr>
                <w:rFonts w:ascii="Arial"/>
                <w:b w:val="1"/>
                <w:bCs w:val="1"/>
                <w:highlight w:val="yellow"/>
              </w:rPr>
              <w:t>Table</w:t>
            </w:r>
            <w:r w:rsidRPr="222FC618" w:rsidR="00DB0EB8">
              <w:rPr>
                <w:rFonts w:ascii="Arial"/>
                <w:b w:val="1"/>
                <w:bCs w:val="1"/>
                <w:spacing w:val="-3"/>
                <w:highlight w:val="yellow"/>
              </w:rPr>
              <w:t xml:space="preserve"> </w:t>
            </w:r>
            <w:r w:rsidRPr="222FC618" w:rsidR="00DB0EB8">
              <w:rPr>
                <w:rFonts w:ascii="Arial"/>
                <w:highlight w:val="yellow"/>
              </w:rPr>
              <w:t>at the end of this document.</w:t>
            </w:r>
          </w:p>
          <w:p w:rsidR="00DB0EB8" w:rsidP="222FC618" w:rsidRDefault="00DB0EB8" w14:paraId="3E19A2BE" w14:textId="77777777" w14:noSpellErr="1">
            <w:pPr>
              <w:pStyle w:val="TableParagraph"/>
              <w:numPr>
                <w:ilvl w:val="0"/>
                <w:numId w:val="6"/>
              </w:numPr>
              <w:ind w:right="581"/>
              <w:rPr>
                <w:rFonts w:ascii="Arial" w:hAnsi="Arial" w:eastAsia="Arial" w:cs="Arial"/>
                <w:highlight w:val="yellow"/>
              </w:rPr>
            </w:pPr>
            <w:r w:rsidRPr="222FC618" w:rsidR="00DB0EB8">
              <w:rPr>
                <w:rFonts w:ascii="Arial"/>
                <w:highlight w:val="yellow"/>
              </w:rPr>
              <w:t>Program(s) demonstrate(s) that the skill required for</w:t>
            </w:r>
            <w:r w:rsidRPr="222FC618" w:rsidR="00DB0EB8">
              <w:rPr>
                <w:rFonts w:ascii="Arial"/>
                <w:spacing w:val="-19"/>
                <w:highlight w:val="yellow"/>
              </w:rPr>
              <w:t xml:space="preserve"> </w:t>
            </w:r>
            <w:r w:rsidRPr="222FC618" w:rsidR="00DB0EB8">
              <w:rPr>
                <w:rFonts w:ascii="Arial"/>
                <w:highlight w:val="yellow"/>
              </w:rPr>
              <w:t>this level has been applied sufficiently to</w:t>
            </w:r>
            <w:r w:rsidRPr="222FC618" w:rsidR="00DB0EB8">
              <w:rPr>
                <w:rFonts w:ascii="Arial"/>
                <w:spacing w:val="-6"/>
                <w:highlight w:val="yellow"/>
              </w:rPr>
              <w:t xml:space="preserve"> </w:t>
            </w:r>
            <w:r w:rsidRPr="222FC618" w:rsidR="00DB0EB8">
              <w:rPr>
                <w:rFonts w:ascii="Arial"/>
                <w:highlight w:val="yellow"/>
              </w:rPr>
              <w:t>demonstrate proficiency.</w:t>
            </w:r>
            <w:commentRangeEnd w:id="1629068782"/>
            <w:r>
              <w:rPr>
                <w:rStyle w:val="CommentReference"/>
              </w:rPr>
              <w:commentReference w:id="1629068782"/>
            </w:r>
          </w:p>
        </w:tc>
        <w:tc>
          <w:tcPr>
            <w:tcW w:w="6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78851615" w14:textId="77777777">
            <w:pPr>
              <w:pStyle w:val="TableParagraph"/>
              <w:rPr>
                <w:rFonts w:ascii="Arial" w:hAnsi="Arial" w:eastAsia="Arial" w:cs="Arial"/>
              </w:rPr>
            </w:pPr>
          </w:p>
        </w:tc>
        <w:tc>
          <w:tcPr>
            <w:tcW w:w="7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B3468" w:rsidR="00DB0EB8" w:rsidP="00134417" w:rsidRDefault="00DB0EB8" w14:paraId="24AD1346" w14:textId="77777777">
            <w:pPr>
              <w:pStyle w:val="TableParagraph"/>
              <w:rPr>
                <w:rFonts w:ascii="Arial" w:hAnsi="Arial" w:eastAsia="Arial" w:cs="Arial"/>
                <w:sz w:val="16"/>
                <w:szCs w:val="16"/>
              </w:rPr>
            </w:pPr>
          </w:p>
          <w:p w:rsidRPr="004B3468" w:rsidR="00DB0EB8" w:rsidP="00134417" w:rsidRDefault="00DB0EB8" w14:paraId="1EC930C9" w14:textId="77777777">
            <w:pPr>
              <w:pStyle w:val="TableParagraph"/>
              <w:rPr>
                <w:rFonts w:ascii="Arial" w:hAnsi="Arial" w:eastAsia="Arial" w:cs="Arial"/>
                <w:sz w:val="16"/>
                <w:szCs w:val="16"/>
              </w:rPr>
            </w:pPr>
          </w:p>
          <w:p w:rsidRPr="004B3468" w:rsidR="00DB0EB8" w:rsidP="00134417" w:rsidRDefault="00DB0EB8" w14:paraId="27614605" w14:textId="77777777">
            <w:pPr>
              <w:pStyle w:val="TableParagraph"/>
              <w:rPr>
                <w:rFonts w:ascii="Arial" w:hAnsi="Arial" w:eastAsia="Arial" w:cs="Arial"/>
                <w:sz w:val="16"/>
                <w:szCs w:val="16"/>
              </w:rPr>
            </w:pPr>
          </w:p>
          <w:p w:rsidRPr="004B3468" w:rsidR="00DB0EB8" w:rsidP="00134417" w:rsidRDefault="00DB0EB8" w14:paraId="59C7EDBB" w14:textId="77777777">
            <w:pPr>
              <w:pStyle w:val="TableParagraph"/>
              <w:spacing w:before="7"/>
              <w:rPr>
                <w:rFonts w:ascii="Arial" w:hAnsi="Arial" w:eastAsia="Arial" w:cs="Arial"/>
                <w:sz w:val="16"/>
                <w:szCs w:val="16"/>
              </w:rPr>
            </w:pPr>
          </w:p>
          <w:p w:rsidRPr="004B3468" w:rsidR="00DB0EB8" w:rsidP="00134417" w:rsidRDefault="00DB0EB8" w14:paraId="65F7F673" w14:textId="77777777">
            <w:pPr>
              <w:pStyle w:val="TableParagraph"/>
              <w:ind w:left="105"/>
              <w:rPr>
                <w:rFonts w:ascii="Arial" w:hAnsi="Arial" w:eastAsia="Arial" w:cs="Arial"/>
                <w:sz w:val="16"/>
                <w:szCs w:val="16"/>
              </w:rPr>
            </w:pPr>
            <w:r w:rsidRPr="004B3468">
              <w:rPr>
                <w:rFonts w:ascii="Arial"/>
                <w:sz w:val="16"/>
                <w:szCs w:val="16"/>
              </w:rPr>
              <w:t>10-18</w:t>
            </w:r>
          </w:p>
        </w:tc>
        <w:tc>
          <w:tcPr>
            <w:tcW w:w="7122" w:type="dxa"/>
            <w:vMerge/>
            <w:tcBorders/>
            <w:tcMar/>
          </w:tcPr>
          <w:p w:rsidR="00DB0EB8" w:rsidP="00134417" w:rsidRDefault="00DB0EB8" w14:paraId="74B6799C" w14:textId="77777777"/>
        </w:tc>
      </w:tr>
      <w:tr w:rsidR="00DB0EB8" w:rsidTr="222FC618" w14:paraId="240AFC43" w14:textId="77777777">
        <w:trPr>
          <w:trHeight w:val="1781" w:hRule="exact"/>
        </w:trPr>
        <w:tc>
          <w:tcPr>
            <w:tcW w:w="4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B3468" w:rsidR="00DB0EB8" w:rsidP="00134417" w:rsidRDefault="00DB0EB8" w14:paraId="7B541154" w14:textId="77777777">
            <w:pPr>
              <w:pStyle w:val="TableParagraph"/>
              <w:rPr>
                <w:rFonts w:ascii="Arial" w:hAnsi="Arial" w:eastAsia="Arial" w:cs="Arial"/>
                <w:sz w:val="16"/>
                <w:szCs w:val="16"/>
              </w:rPr>
            </w:pPr>
          </w:p>
          <w:p w:rsidRPr="004B3468" w:rsidR="00DB0EB8" w:rsidP="00134417" w:rsidRDefault="00DB0EB8" w14:paraId="6329BDA6" w14:textId="77777777">
            <w:pPr>
              <w:pStyle w:val="TableParagraph"/>
              <w:rPr>
                <w:rFonts w:ascii="Arial" w:hAnsi="Arial" w:eastAsia="Arial" w:cs="Arial"/>
                <w:sz w:val="16"/>
                <w:szCs w:val="16"/>
              </w:rPr>
            </w:pPr>
          </w:p>
          <w:p w:rsidRPr="004B3468" w:rsidR="00DB0EB8" w:rsidP="00134417" w:rsidRDefault="00DB0EB8" w14:paraId="535D6624" w14:textId="77777777">
            <w:pPr>
              <w:pStyle w:val="TableParagraph"/>
              <w:spacing w:before="9"/>
              <w:rPr>
                <w:rFonts w:ascii="Arial" w:hAnsi="Arial" w:eastAsia="Arial" w:cs="Arial"/>
                <w:sz w:val="16"/>
                <w:szCs w:val="16"/>
              </w:rPr>
            </w:pPr>
          </w:p>
          <w:p w:rsidRPr="004B3468" w:rsidR="00DB0EB8" w:rsidP="00134417" w:rsidRDefault="00DB0EB8" w14:paraId="41244EF1" w14:textId="77777777">
            <w:pPr>
              <w:pStyle w:val="TableParagraph"/>
              <w:ind w:left="103"/>
              <w:rPr>
                <w:rFonts w:ascii="Arial" w:hAnsi="Arial" w:eastAsia="Arial" w:cs="Arial"/>
                <w:sz w:val="16"/>
                <w:szCs w:val="16"/>
              </w:rPr>
            </w:pPr>
            <w:r w:rsidRPr="004B3468">
              <w:rPr>
                <w:rFonts w:ascii="Arial"/>
                <w:sz w:val="16"/>
                <w:szCs w:val="16"/>
              </w:rPr>
              <w:t>1</w:t>
            </w:r>
          </w:p>
        </w:tc>
        <w:tc>
          <w:tcPr>
            <w:tcW w:w="65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075078" w:rsidR="00DB0EB8" w:rsidP="222FC618" w:rsidRDefault="00DB0EB8" w14:paraId="28F5418E" w14:textId="77777777" w14:noSpellErr="1">
            <w:pPr>
              <w:pStyle w:val="TableParagraph"/>
              <w:numPr>
                <w:ilvl w:val="0"/>
                <w:numId w:val="6"/>
              </w:numPr>
              <w:spacing w:before="2" w:line="237" w:lineRule="auto"/>
              <w:ind w:right="153"/>
              <w:rPr>
                <w:rFonts w:ascii="Arial" w:hAnsi="Arial" w:eastAsia="Arial" w:cs="Arial"/>
                <w:highlight w:val="green"/>
              </w:rPr>
            </w:pPr>
            <w:r w:rsidRPr="222FC618" w:rsidR="00DB0EB8">
              <w:rPr>
                <w:rFonts w:ascii="Arial"/>
                <w:highlight w:val="green"/>
              </w:rPr>
              <w:t>The techniques used demonstrate a level of technical</w:t>
            </w:r>
            <w:r w:rsidRPr="222FC618" w:rsidR="00DB0EB8">
              <w:rPr>
                <w:rFonts w:ascii="Arial"/>
                <w:spacing w:val="-17"/>
                <w:highlight w:val="green"/>
              </w:rPr>
              <w:t xml:space="preserve"> </w:t>
            </w:r>
            <w:r w:rsidRPr="222FC618" w:rsidR="00DB0EB8">
              <w:rPr>
                <w:rFonts w:ascii="Arial"/>
                <w:highlight w:val="green"/>
              </w:rPr>
              <w:t xml:space="preserve">skill equivalent to those listed in Group C in the </w:t>
            </w:r>
            <w:r w:rsidRPr="222FC618" w:rsidR="00DB0EB8">
              <w:rPr>
                <w:rFonts w:ascii="Arial"/>
                <w:b w:val="1"/>
                <w:bCs w:val="1"/>
                <w:highlight w:val="green"/>
              </w:rPr>
              <w:t>Table</w:t>
            </w:r>
            <w:r w:rsidRPr="222FC618" w:rsidR="00DB0EB8">
              <w:rPr>
                <w:rFonts w:ascii="Arial"/>
                <w:b w:val="1"/>
                <w:bCs w:val="1"/>
                <w:spacing w:val="-3"/>
                <w:highlight w:val="green"/>
              </w:rPr>
              <w:t xml:space="preserve"> </w:t>
            </w:r>
            <w:r w:rsidRPr="222FC618" w:rsidR="00DB0EB8">
              <w:rPr>
                <w:rFonts w:ascii="Arial"/>
                <w:highlight w:val="green"/>
              </w:rPr>
              <w:t>at the end of this document.</w:t>
            </w:r>
          </w:p>
          <w:p w:rsidR="00DB0EB8" w:rsidP="222FC618" w:rsidRDefault="00DB0EB8" w14:paraId="63E09B6E" w14:textId="77777777" w14:noSpellErr="1">
            <w:pPr>
              <w:pStyle w:val="TableParagraph"/>
              <w:numPr>
                <w:ilvl w:val="0"/>
                <w:numId w:val="6"/>
              </w:numPr>
              <w:ind w:right="581"/>
              <w:rPr>
                <w:rFonts w:ascii="Arial" w:hAnsi="Arial" w:eastAsia="Arial" w:cs="Arial"/>
                <w:highlight w:val="green"/>
              </w:rPr>
            </w:pPr>
            <w:r w:rsidRPr="222FC618" w:rsidR="00DB0EB8">
              <w:rPr>
                <w:rFonts w:ascii="Arial"/>
                <w:highlight w:val="green"/>
              </w:rPr>
              <w:t>Program(s) demonstrate(s) that the skill required for</w:t>
            </w:r>
            <w:r w:rsidRPr="222FC618" w:rsidR="00DB0EB8">
              <w:rPr>
                <w:rFonts w:ascii="Arial"/>
                <w:spacing w:val="-19"/>
                <w:highlight w:val="green"/>
              </w:rPr>
              <w:t xml:space="preserve"> </w:t>
            </w:r>
            <w:r w:rsidRPr="222FC618" w:rsidR="00DB0EB8">
              <w:rPr>
                <w:rFonts w:ascii="Arial"/>
                <w:highlight w:val="green"/>
              </w:rPr>
              <w:t>this level has been applied sufficiently to</w:t>
            </w:r>
            <w:r w:rsidRPr="222FC618" w:rsidR="00DB0EB8">
              <w:rPr>
                <w:rFonts w:ascii="Arial"/>
                <w:spacing w:val="-6"/>
                <w:highlight w:val="green"/>
              </w:rPr>
              <w:t xml:space="preserve"> </w:t>
            </w:r>
            <w:r w:rsidRPr="222FC618" w:rsidR="00DB0EB8">
              <w:rPr>
                <w:rFonts w:ascii="Arial"/>
                <w:highlight w:val="green"/>
              </w:rPr>
              <w:t>demonstrate proficiency.</w:t>
            </w:r>
          </w:p>
        </w:tc>
        <w:tc>
          <w:tcPr>
            <w:tcW w:w="6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3AB7C9AA" w14:textId="77777777">
            <w:pPr>
              <w:pStyle w:val="TableParagraph"/>
              <w:rPr>
                <w:rFonts w:ascii="Arial" w:hAnsi="Arial" w:eastAsia="Arial" w:cs="Arial"/>
              </w:rPr>
            </w:pPr>
          </w:p>
        </w:tc>
        <w:tc>
          <w:tcPr>
            <w:tcW w:w="7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B3468" w:rsidR="00DB0EB8" w:rsidP="00134417" w:rsidRDefault="00DB0EB8" w14:paraId="37C05E84" w14:textId="77777777">
            <w:pPr>
              <w:pStyle w:val="TableParagraph"/>
              <w:rPr>
                <w:rFonts w:ascii="Arial" w:hAnsi="Arial" w:eastAsia="Arial" w:cs="Arial"/>
                <w:sz w:val="16"/>
                <w:szCs w:val="16"/>
              </w:rPr>
            </w:pPr>
          </w:p>
          <w:p w:rsidRPr="004B3468" w:rsidR="00DB0EB8" w:rsidP="00134417" w:rsidRDefault="00DB0EB8" w14:paraId="69F6CD09" w14:textId="77777777">
            <w:pPr>
              <w:pStyle w:val="TableParagraph"/>
              <w:rPr>
                <w:rFonts w:ascii="Arial" w:hAnsi="Arial" w:eastAsia="Arial" w:cs="Arial"/>
                <w:sz w:val="16"/>
                <w:szCs w:val="16"/>
              </w:rPr>
            </w:pPr>
          </w:p>
          <w:p w:rsidRPr="004B3468" w:rsidR="00DB0EB8" w:rsidP="00134417" w:rsidRDefault="00DB0EB8" w14:paraId="3C24BF5E" w14:textId="77777777">
            <w:pPr>
              <w:pStyle w:val="TableParagraph"/>
              <w:spacing w:before="9"/>
              <w:rPr>
                <w:rFonts w:ascii="Arial" w:hAnsi="Arial" w:eastAsia="Arial" w:cs="Arial"/>
                <w:sz w:val="16"/>
                <w:szCs w:val="16"/>
              </w:rPr>
            </w:pPr>
          </w:p>
          <w:p w:rsidRPr="004B3468" w:rsidR="00DB0EB8" w:rsidP="00134417" w:rsidRDefault="00DB0EB8" w14:paraId="68CE3E9B" w14:textId="77777777">
            <w:pPr>
              <w:pStyle w:val="TableParagraph"/>
              <w:ind w:left="105"/>
              <w:rPr>
                <w:rFonts w:ascii="Arial" w:hAnsi="Arial" w:eastAsia="Arial" w:cs="Arial"/>
                <w:sz w:val="16"/>
                <w:szCs w:val="16"/>
              </w:rPr>
            </w:pPr>
            <w:r w:rsidRPr="004B3468">
              <w:rPr>
                <w:rFonts w:ascii="Arial"/>
                <w:sz w:val="16"/>
                <w:szCs w:val="16"/>
              </w:rPr>
              <w:t>1-9</w:t>
            </w:r>
          </w:p>
        </w:tc>
        <w:tc>
          <w:tcPr>
            <w:tcW w:w="7122" w:type="dxa"/>
            <w:vMerge/>
            <w:tcBorders/>
            <w:tcMar/>
          </w:tcPr>
          <w:p w:rsidR="00DB0EB8" w:rsidP="00134417" w:rsidRDefault="00DB0EB8" w14:paraId="4B44A8C2" w14:textId="77777777"/>
        </w:tc>
      </w:tr>
      <w:tr w:rsidR="00DB0EB8" w:rsidTr="222FC618" w14:paraId="08134488" w14:textId="77777777">
        <w:trPr>
          <w:trHeight w:val="264" w:hRule="exact"/>
        </w:trPr>
        <w:tc>
          <w:tcPr>
            <w:tcW w:w="46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547C4B63" w14:textId="77777777"/>
        </w:tc>
        <w:tc>
          <w:tcPr>
            <w:tcW w:w="659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3F6505E2" w14:textId="77777777">
            <w:pPr>
              <w:pStyle w:val="TableParagraph"/>
              <w:spacing w:line="251" w:lineRule="exact"/>
              <w:ind w:left="105"/>
              <w:rPr>
                <w:rFonts w:ascii="Arial" w:hAnsi="Arial" w:eastAsia="Arial" w:cs="Arial"/>
              </w:rPr>
            </w:pPr>
            <w:r>
              <w:rPr>
                <w:rFonts w:ascii="Arial"/>
              </w:rPr>
              <w:t>No evidence</w:t>
            </w:r>
            <w:r>
              <w:rPr>
                <w:rFonts w:ascii="Arial"/>
                <w:spacing w:val="-9"/>
              </w:rPr>
              <w:t xml:space="preserve"> </w:t>
            </w:r>
            <w:r>
              <w:rPr>
                <w:rFonts w:ascii="Arial"/>
              </w:rPr>
              <w:t>presented</w:t>
            </w:r>
          </w:p>
        </w:tc>
        <w:tc>
          <w:tcPr>
            <w:tcW w:w="63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DB0EB8" w:rsidP="00134417" w:rsidRDefault="00DB0EB8" w14:paraId="219F7EAD" w14:textId="77777777">
            <w:pPr>
              <w:pStyle w:val="TableParagraph"/>
              <w:spacing w:line="251" w:lineRule="exact"/>
              <w:ind w:left="105"/>
              <w:rPr>
                <w:rFonts w:ascii="Arial"/>
              </w:rPr>
            </w:pPr>
          </w:p>
        </w:tc>
        <w:tc>
          <w:tcPr>
            <w:tcW w:w="7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B3468" w:rsidR="00DB0EB8" w:rsidP="00134417" w:rsidRDefault="00DB0EB8" w14:paraId="7ECB88F0" w14:textId="77777777">
            <w:pPr>
              <w:pStyle w:val="TableParagraph"/>
              <w:spacing w:line="251" w:lineRule="exact"/>
              <w:ind w:left="105"/>
              <w:rPr>
                <w:rFonts w:ascii="Arial" w:hAnsi="Arial" w:eastAsia="Arial" w:cs="Arial"/>
                <w:sz w:val="16"/>
                <w:szCs w:val="16"/>
              </w:rPr>
            </w:pPr>
            <w:r w:rsidRPr="004B3468">
              <w:rPr>
                <w:rFonts w:ascii="Arial"/>
                <w:sz w:val="16"/>
                <w:szCs w:val="16"/>
              </w:rPr>
              <w:t>0</w:t>
            </w:r>
          </w:p>
        </w:tc>
        <w:tc>
          <w:tcPr>
            <w:tcW w:w="712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ADADA"/>
            <w:tcMar/>
          </w:tcPr>
          <w:p w:rsidR="00DB0EB8" w:rsidP="00134417" w:rsidRDefault="00DB0EB8" w14:paraId="61515413" w14:textId="77777777">
            <w:pPr>
              <w:pStyle w:val="TableParagraph"/>
              <w:spacing w:line="248" w:lineRule="exact"/>
              <w:ind w:left="103"/>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6638D0E6" w14:textId="77777777">
      <w:pPr>
        <w:pStyle w:val="Heading1"/>
        <w:spacing w:before="0" w:line="248" w:lineRule="exact"/>
        <w:ind w:right="196"/>
        <w:rPr>
          <w:b w:val="0"/>
          <w:bCs w:val="0"/>
        </w:rPr>
      </w:pPr>
      <w:r>
        <w:t>NOTES:</w:t>
      </w:r>
    </w:p>
    <w:p w:rsidRPr="00075078" w:rsidR="00DB0EB8" w:rsidP="00DB0EB8" w:rsidRDefault="00DB0EB8" w14:paraId="2CB2E9F0" w14:textId="77777777">
      <w:pPr>
        <w:pStyle w:val="BodyText"/>
        <w:spacing w:line="252" w:lineRule="exact"/>
        <w:ind w:right="196"/>
        <w:rPr>
          <w:sz w:val="24"/>
          <w:szCs w:val="24"/>
        </w:rPr>
      </w:pPr>
      <w:r w:rsidRPr="00075078">
        <w:rPr>
          <w:sz w:val="24"/>
          <w:szCs w:val="24"/>
        </w:rPr>
        <w:t>The mark to be awarded, within the level, should be decided upon using these</w:t>
      </w:r>
      <w:r w:rsidRPr="00075078">
        <w:rPr>
          <w:spacing w:val="-32"/>
          <w:sz w:val="24"/>
          <w:szCs w:val="24"/>
        </w:rPr>
        <w:t xml:space="preserve"> </w:t>
      </w:r>
      <w:r w:rsidRPr="00075078">
        <w:rPr>
          <w:sz w:val="24"/>
          <w:szCs w:val="24"/>
        </w:rPr>
        <w:t>factors:</w:t>
      </w:r>
    </w:p>
    <w:p w:rsidRPr="00075078" w:rsidR="00DB0EB8" w:rsidP="00DB0EB8" w:rsidRDefault="00DB0EB8" w14:paraId="66C5629E" w14:textId="77777777">
      <w:pPr>
        <w:pStyle w:val="ListParagraph"/>
        <w:numPr>
          <w:ilvl w:val="0"/>
          <w:numId w:val="2"/>
        </w:numPr>
        <w:tabs>
          <w:tab w:val="left" w:pos="933"/>
        </w:tabs>
        <w:spacing w:line="252" w:lineRule="exact"/>
        <w:ind w:right="196"/>
        <w:contextualSpacing w:val="0"/>
        <w:rPr>
          <w:rFonts w:ascii="Arial" w:hAnsi="Arial" w:eastAsia="Arial" w:cs="Arial"/>
          <w:sz w:val="24"/>
          <w:szCs w:val="24"/>
        </w:rPr>
      </w:pPr>
      <w:r w:rsidRPr="00075078">
        <w:rPr>
          <w:rFonts w:ascii="Arial"/>
          <w:sz w:val="24"/>
          <w:szCs w:val="24"/>
        </w:rPr>
        <w:t>The extent to which the criteria for the level have been</w:t>
      </w:r>
      <w:r w:rsidRPr="00075078">
        <w:rPr>
          <w:rFonts w:ascii="Arial"/>
          <w:spacing w:val="-12"/>
          <w:sz w:val="24"/>
          <w:szCs w:val="24"/>
        </w:rPr>
        <w:t xml:space="preserve"> </w:t>
      </w:r>
      <w:r w:rsidRPr="00075078">
        <w:rPr>
          <w:rFonts w:ascii="Arial"/>
          <w:sz w:val="24"/>
          <w:szCs w:val="24"/>
        </w:rPr>
        <w:t>achieved</w:t>
      </w:r>
    </w:p>
    <w:p w:rsidRPr="00075078" w:rsidR="00DB0EB8" w:rsidP="00DB0EB8" w:rsidRDefault="00DB0EB8" w14:paraId="3D653DB6" w14:textId="77777777">
      <w:pPr>
        <w:pStyle w:val="ListParagraph"/>
        <w:numPr>
          <w:ilvl w:val="0"/>
          <w:numId w:val="2"/>
        </w:numPr>
        <w:tabs>
          <w:tab w:val="left" w:pos="933"/>
        </w:tabs>
        <w:spacing w:before="1" w:line="252" w:lineRule="exact"/>
        <w:ind w:right="196"/>
        <w:contextualSpacing w:val="0"/>
        <w:rPr>
          <w:rFonts w:ascii="Arial" w:hAnsi="Arial" w:eastAsia="Arial" w:cs="Arial"/>
          <w:sz w:val="24"/>
          <w:szCs w:val="24"/>
        </w:rPr>
      </w:pPr>
      <w:r w:rsidRPr="00075078">
        <w:rPr>
          <w:rFonts w:ascii="Arial"/>
          <w:sz w:val="24"/>
          <w:szCs w:val="24"/>
        </w:rPr>
        <w:t>The quality of the coding style that the student has</w:t>
      </w:r>
      <w:r w:rsidRPr="00075078">
        <w:rPr>
          <w:rFonts w:ascii="Arial"/>
          <w:spacing w:val="-4"/>
          <w:sz w:val="24"/>
          <w:szCs w:val="24"/>
        </w:rPr>
        <w:t xml:space="preserve"> </w:t>
      </w:r>
      <w:r w:rsidRPr="00075078">
        <w:rPr>
          <w:rFonts w:ascii="Arial"/>
          <w:sz w:val="24"/>
          <w:szCs w:val="24"/>
        </w:rPr>
        <w:t>demonstrated</w:t>
      </w:r>
    </w:p>
    <w:p w:rsidRPr="00075078" w:rsidR="00DB0EB8" w:rsidP="00DB0EB8" w:rsidRDefault="00DB0EB8" w14:paraId="6FFD41B0" w14:textId="77777777">
      <w:pPr>
        <w:pStyle w:val="ListParagraph"/>
        <w:numPr>
          <w:ilvl w:val="0"/>
          <w:numId w:val="2"/>
        </w:numPr>
        <w:tabs>
          <w:tab w:val="left" w:pos="933"/>
        </w:tabs>
        <w:spacing w:line="252" w:lineRule="exact"/>
        <w:ind w:right="196"/>
        <w:contextualSpacing w:val="0"/>
        <w:rPr>
          <w:rFonts w:ascii="Arial" w:hAnsi="Arial" w:eastAsia="Arial" w:cs="Arial"/>
          <w:sz w:val="24"/>
          <w:szCs w:val="24"/>
        </w:rPr>
      </w:pPr>
      <w:r w:rsidRPr="00075078">
        <w:rPr>
          <w:rFonts w:ascii="Arial"/>
          <w:sz w:val="24"/>
          <w:szCs w:val="24"/>
        </w:rPr>
        <w:t>The effectiveness of the</w:t>
      </w:r>
      <w:r w:rsidRPr="00075078">
        <w:rPr>
          <w:rFonts w:ascii="Arial"/>
          <w:spacing w:val="-5"/>
          <w:sz w:val="24"/>
          <w:szCs w:val="24"/>
        </w:rPr>
        <w:t xml:space="preserve"> </w:t>
      </w:r>
      <w:r w:rsidRPr="00075078">
        <w:rPr>
          <w:rFonts w:ascii="Arial"/>
          <w:sz w:val="24"/>
          <w:szCs w:val="24"/>
        </w:rPr>
        <w:t>solution.</w:t>
      </w:r>
    </w:p>
    <w:p w:rsidR="00DB0EB8" w:rsidP="00DB0EB8" w:rsidRDefault="00DB0EB8" w14:paraId="61CDDD38" w14:textId="77777777">
      <w:pPr>
        <w:sectPr w:rsidR="00DB0EB8">
          <w:pgSz w:w="16840" w:h="11910" w:orient="landscape"/>
          <w:pgMar w:top="1100" w:right="1020" w:bottom="700" w:left="920" w:header="0" w:footer="510" w:gutter="0"/>
          <w:cols w:space="720"/>
        </w:sectPr>
      </w:pPr>
    </w:p>
    <w:p w:rsidR="00DB0EB8" w:rsidP="00DB0EB8" w:rsidRDefault="00DB0EB8" w14:paraId="31AC96EB" w14:textId="77777777">
      <w:pPr>
        <w:spacing w:before="7"/>
        <w:rPr>
          <w:rFonts w:ascii="Times New Roman" w:hAnsi="Times New Roman" w:eastAsia="Times New Roman" w:cs="Times New Roman"/>
          <w:sz w:val="7"/>
          <w:szCs w:val="7"/>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592"/>
        <w:gridCol w:w="638"/>
        <w:gridCol w:w="708"/>
        <w:gridCol w:w="7020"/>
      </w:tblGrid>
      <w:tr w:rsidR="00DB0EB8" w:rsidTr="00134417" w14:paraId="72EC40D0" w14:textId="77777777">
        <w:trPr>
          <w:trHeight w:val="263" w:hRule="exact"/>
        </w:trPr>
        <w:tc>
          <w:tcPr>
            <w:tcW w:w="15420" w:type="dxa"/>
            <w:gridSpan w:val="5"/>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45268C96" w14:textId="77777777">
            <w:pPr>
              <w:pStyle w:val="TableParagraph"/>
              <w:spacing w:line="249" w:lineRule="exact"/>
              <w:ind w:left="103"/>
              <w:rPr>
                <w:rFonts w:ascii="Arial" w:hAnsi="Arial" w:eastAsia="Arial" w:cs="Arial"/>
              </w:rPr>
            </w:pPr>
            <w:r>
              <w:rPr>
                <w:rFonts w:ascii="Arial"/>
                <w:b/>
              </w:rPr>
              <w:t>Testing</w:t>
            </w:r>
          </w:p>
        </w:tc>
      </w:tr>
      <w:tr w:rsidR="00DB0EB8" w:rsidTr="00134417" w14:paraId="68FB5B5B" w14:textId="77777777">
        <w:trPr>
          <w:trHeight w:val="264" w:hRule="exact"/>
        </w:trPr>
        <w:tc>
          <w:tcPr>
            <w:tcW w:w="462"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6C7F6219" w14:textId="77777777">
            <w:pPr>
              <w:pStyle w:val="TableParagraph"/>
              <w:spacing w:line="248" w:lineRule="exact"/>
              <w:ind w:left="103"/>
              <w:rPr>
                <w:rFonts w:ascii="Arial" w:hAnsi="Arial" w:eastAsia="Arial" w:cs="Arial"/>
                <w:sz w:val="16"/>
                <w:szCs w:val="16"/>
              </w:rPr>
            </w:pPr>
            <w:r>
              <w:rPr>
                <w:rFonts w:ascii="Arial"/>
                <w:b/>
                <w:sz w:val="16"/>
                <w:szCs w:val="16"/>
              </w:rPr>
              <w:t>L</w:t>
            </w:r>
          </w:p>
        </w:tc>
        <w:tc>
          <w:tcPr>
            <w:tcW w:w="6592"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6DE340B5" w14:textId="77777777">
            <w:pPr>
              <w:pStyle w:val="TableParagraph"/>
              <w:spacing w:line="248" w:lineRule="exact"/>
              <w:ind w:left="105"/>
              <w:rPr>
                <w:rFonts w:ascii="Arial" w:hAnsi="Arial" w:eastAsia="Arial" w:cs="Arial"/>
                <w:sz w:val="16"/>
                <w:szCs w:val="16"/>
              </w:rPr>
            </w:pPr>
            <w:r w:rsidRPr="004B3468">
              <w:rPr>
                <w:rFonts w:ascii="Arial"/>
                <w:b/>
                <w:sz w:val="16"/>
                <w:szCs w:val="16"/>
              </w:rPr>
              <w:t>Criteria</w:t>
            </w:r>
          </w:p>
        </w:tc>
        <w:tc>
          <w:tcPr>
            <w:tcW w:w="638"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Pr>
          <w:p w:rsidRPr="004B3468" w:rsidR="00DB0EB8" w:rsidP="00134417" w:rsidRDefault="00DB0EB8" w14:paraId="423641AF" w14:textId="77777777">
            <w:pPr>
              <w:pStyle w:val="TableParagraph"/>
              <w:spacing w:line="248" w:lineRule="exact"/>
              <w:ind w:left="105"/>
              <w:rPr>
                <w:rFonts w:ascii="Arial"/>
                <w:b/>
                <w:sz w:val="16"/>
                <w:szCs w:val="16"/>
              </w:rPr>
            </w:pPr>
            <w:r>
              <w:rPr>
                <w:rFonts w:ascii="Arial"/>
                <w:b/>
                <w:sz w:val="16"/>
                <w:szCs w:val="16"/>
              </w:rPr>
              <w:t>page</w:t>
            </w:r>
          </w:p>
        </w:tc>
        <w:tc>
          <w:tcPr>
            <w:tcW w:w="708"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3682C000" w14:textId="77777777">
            <w:pPr>
              <w:pStyle w:val="TableParagraph"/>
              <w:spacing w:line="248" w:lineRule="exact"/>
              <w:ind w:left="105"/>
              <w:rPr>
                <w:rFonts w:ascii="Arial" w:hAnsi="Arial" w:eastAsia="Arial" w:cs="Arial"/>
                <w:sz w:val="16"/>
                <w:szCs w:val="16"/>
              </w:rPr>
            </w:pPr>
            <w:r w:rsidRPr="004B3468">
              <w:rPr>
                <w:rFonts w:ascii="Arial"/>
                <w:b/>
                <w:sz w:val="16"/>
                <w:szCs w:val="16"/>
              </w:rPr>
              <w:t>Mark</w:t>
            </w:r>
          </w:p>
        </w:tc>
        <w:tc>
          <w:tcPr>
            <w:tcW w:w="7020"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510C8947" w14:textId="77777777">
            <w:pPr>
              <w:pStyle w:val="TableParagraph"/>
              <w:spacing w:line="248" w:lineRule="exact"/>
              <w:ind w:left="105"/>
              <w:rPr>
                <w:rFonts w:ascii="Arial" w:hAnsi="Arial" w:eastAsia="Arial" w:cs="Arial"/>
                <w:sz w:val="16"/>
                <w:szCs w:val="16"/>
              </w:rPr>
            </w:pPr>
            <w:r w:rsidRPr="004B3468">
              <w:rPr>
                <w:rFonts w:ascii="Arial"/>
                <w:b/>
                <w:sz w:val="16"/>
                <w:szCs w:val="16"/>
              </w:rPr>
              <w:t>Comments/evidence</w:t>
            </w:r>
          </w:p>
        </w:tc>
      </w:tr>
      <w:tr w:rsidR="00DB0EB8" w:rsidTr="00134417" w14:paraId="0901ADFB" w14:textId="77777777">
        <w:trPr>
          <w:trHeight w:val="1526" w:hRule="exact"/>
        </w:trPr>
        <w:tc>
          <w:tcPr>
            <w:tcW w:w="462"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0DECA7D9" w14:textId="77777777">
            <w:pPr>
              <w:pStyle w:val="TableParagraph"/>
              <w:rPr>
                <w:rFonts w:ascii="Times New Roman" w:hAnsi="Times New Roman" w:eastAsia="Times New Roman" w:cs="Times New Roman"/>
                <w:sz w:val="16"/>
                <w:szCs w:val="16"/>
              </w:rPr>
            </w:pPr>
          </w:p>
          <w:p w:rsidRPr="004B3468" w:rsidR="00DB0EB8" w:rsidP="00134417" w:rsidRDefault="00DB0EB8" w14:paraId="4AEFF7FD" w14:textId="77777777">
            <w:pPr>
              <w:pStyle w:val="TableParagraph"/>
              <w:spacing w:before="8"/>
              <w:rPr>
                <w:rFonts w:ascii="Times New Roman" w:hAnsi="Times New Roman" w:eastAsia="Times New Roman" w:cs="Times New Roman"/>
                <w:sz w:val="16"/>
                <w:szCs w:val="16"/>
              </w:rPr>
            </w:pPr>
          </w:p>
          <w:p w:rsidRPr="004B3468" w:rsidR="00DB0EB8" w:rsidP="00134417" w:rsidRDefault="00DB0EB8" w14:paraId="73097BAD" w14:textId="77777777">
            <w:pPr>
              <w:pStyle w:val="TableParagraph"/>
              <w:ind w:left="103"/>
              <w:rPr>
                <w:rFonts w:ascii="Arial" w:hAnsi="Arial" w:eastAsia="Arial" w:cs="Arial"/>
                <w:sz w:val="16"/>
                <w:szCs w:val="16"/>
              </w:rPr>
            </w:pPr>
            <w:r w:rsidRPr="004B3468">
              <w:rPr>
                <w:rFonts w:ascii="Arial"/>
                <w:sz w:val="16"/>
                <w:szCs w:val="16"/>
              </w:rPr>
              <w:t>4</w:t>
            </w:r>
          </w:p>
        </w:tc>
        <w:tc>
          <w:tcPr>
            <w:tcW w:w="6592" w:type="dxa"/>
            <w:tcBorders>
              <w:top w:val="single" w:color="000000" w:sz="4" w:space="0"/>
              <w:left w:val="single" w:color="000000" w:sz="4" w:space="0"/>
              <w:bottom w:val="single" w:color="000000" w:sz="4" w:space="0"/>
              <w:right w:val="single" w:color="000000" w:sz="4" w:space="0"/>
            </w:tcBorders>
          </w:tcPr>
          <w:p w:rsidR="00DB0EB8" w:rsidP="00DB0EB8" w:rsidRDefault="00DB0EB8" w14:paraId="4DDA82B9" w14:textId="77777777">
            <w:pPr>
              <w:pStyle w:val="TableParagraph"/>
              <w:numPr>
                <w:ilvl w:val="0"/>
                <w:numId w:val="7"/>
              </w:numPr>
              <w:ind w:left="357" w:right="666" w:hanging="357"/>
              <w:rPr>
                <w:rFonts w:ascii="Arial" w:hAnsi="Arial" w:eastAsia="Arial" w:cs="Arial"/>
              </w:rPr>
            </w:pPr>
            <w:r>
              <w:rPr>
                <w:rFonts w:ascii="Arial"/>
              </w:rPr>
              <w:t>Clear evidence, in the form of carefully</w:t>
            </w:r>
            <w:r>
              <w:rPr>
                <w:rFonts w:ascii="Arial"/>
                <w:spacing w:val="-3"/>
              </w:rPr>
              <w:t xml:space="preserve"> </w:t>
            </w:r>
            <w:r>
              <w:rPr>
                <w:rFonts w:ascii="Arial"/>
              </w:rPr>
              <w:t>selected</w:t>
            </w:r>
            <w:r>
              <w:rPr>
                <w:rFonts w:ascii="Arial"/>
                <w:spacing w:val="-1"/>
              </w:rPr>
              <w:t xml:space="preserve"> </w:t>
            </w:r>
            <w:r>
              <w:rPr>
                <w:rFonts w:ascii="Arial"/>
              </w:rPr>
              <w:t>representative samples, that thorough testing has</w:t>
            </w:r>
            <w:r>
              <w:rPr>
                <w:rFonts w:ascii="Arial"/>
                <w:spacing w:val="-21"/>
              </w:rPr>
              <w:t xml:space="preserve"> </w:t>
            </w:r>
            <w:r>
              <w:rPr>
                <w:rFonts w:ascii="Arial"/>
              </w:rPr>
              <w:t>been</w:t>
            </w:r>
            <w:r>
              <w:rPr>
                <w:rFonts w:ascii="Arial"/>
                <w:spacing w:val="-1"/>
              </w:rPr>
              <w:t xml:space="preserve"> </w:t>
            </w:r>
            <w:r>
              <w:rPr>
                <w:rFonts w:ascii="Arial"/>
              </w:rPr>
              <w:t>carried out. This demonstrates the robustness of</w:t>
            </w:r>
            <w:r>
              <w:rPr>
                <w:rFonts w:ascii="Arial"/>
                <w:spacing w:val="-16"/>
              </w:rPr>
              <w:t xml:space="preserve"> </w:t>
            </w:r>
            <w:r>
              <w:rPr>
                <w:rFonts w:ascii="Arial"/>
              </w:rPr>
              <w:t>the</w:t>
            </w:r>
            <w:r>
              <w:rPr>
                <w:rFonts w:ascii="Arial"/>
                <w:spacing w:val="-1"/>
              </w:rPr>
              <w:t xml:space="preserve"> </w:t>
            </w:r>
            <w:r>
              <w:rPr>
                <w:rFonts w:ascii="Arial"/>
              </w:rPr>
              <w:t>complete or nearly complete solution/thoroughness</w:t>
            </w:r>
            <w:r>
              <w:rPr>
                <w:rFonts w:ascii="Arial"/>
                <w:spacing w:val="-14"/>
              </w:rPr>
              <w:t xml:space="preserve"> </w:t>
            </w:r>
            <w:r>
              <w:rPr>
                <w:rFonts w:ascii="Arial"/>
              </w:rPr>
              <w:t>of investigation and that the requirements of</w:t>
            </w:r>
            <w:r>
              <w:rPr>
                <w:rFonts w:ascii="Arial"/>
                <w:spacing w:val="-8"/>
              </w:rPr>
              <w:t xml:space="preserve"> </w:t>
            </w:r>
            <w:r>
              <w:rPr>
                <w:rFonts w:ascii="Arial"/>
              </w:rPr>
              <w:t>the</w:t>
            </w:r>
            <w:r>
              <w:rPr>
                <w:rFonts w:ascii="Arial"/>
                <w:spacing w:val="-1"/>
              </w:rPr>
              <w:t xml:space="preserve"> </w:t>
            </w:r>
            <w:r>
              <w:rPr>
                <w:rFonts w:ascii="Arial"/>
              </w:rPr>
              <w:t>solution/investigation have been</w:t>
            </w:r>
            <w:r>
              <w:rPr>
                <w:rFonts w:ascii="Arial"/>
                <w:spacing w:val="-17"/>
              </w:rPr>
              <w:t xml:space="preserve"> </w:t>
            </w:r>
            <w:r>
              <w:rPr>
                <w:rFonts w:ascii="Arial"/>
              </w:rPr>
              <w:t>achieved.</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52D5DC2E" w14:textId="77777777">
            <w:pPr>
              <w:pStyle w:val="TableParagraph"/>
              <w:rPr>
                <w:rFonts w:ascii="Times New Roman" w:hAnsi="Times New Roman" w:eastAsia="Times New Roman" w:cs="Times New Roman"/>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16CBCE8" w14:textId="77777777">
            <w:pPr>
              <w:pStyle w:val="TableParagraph"/>
              <w:rPr>
                <w:rFonts w:ascii="Times New Roman" w:hAnsi="Times New Roman" w:eastAsia="Times New Roman" w:cs="Times New Roman"/>
                <w:sz w:val="16"/>
                <w:szCs w:val="16"/>
              </w:rPr>
            </w:pPr>
          </w:p>
          <w:p w:rsidRPr="004B3468" w:rsidR="00DB0EB8" w:rsidP="00134417" w:rsidRDefault="00DB0EB8" w14:paraId="7397F535" w14:textId="77777777">
            <w:pPr>
              <w:pStyle w:val="TableParagraph"/>
              <w:spacing w:before="8"/>
              <w:rPr>
                <w:rFonts w:ascii="Times New Roman" w:hAnsi="Times New Roman" w:eastAsia="Times New Roman" w:cs="Times New Roman"/>
                <w:sz w:val="16"/>
                <w:szCs w:val="16"/>
              </w:rPr>
            </w:pPr>
          </w:p>
          <w:p w:rsidRPr="004B3468" w:rsidR="00DB0EB8" w:rsidP="00134417" w:rsidRDefault="00DB0EB8" w14:paraId="27A6E5DF" w14:textId="77777777">
            <w:pPr>
              <w:pStyle w:val="TableParagraph"/>
              <w:ind w:left="105"/>
              <w:rPr>
                <w:rFonts w:ascii="Arial" w:hAnsi="Arial" w:eastAsia="Arial" w:cs="Arial"/>
                <w:sz w:val="16"/>
                <w:szCs w:val="16"/>
              </w:rPr>
            </w:pPr>
            <w:r w:rsidRPr="004B3468">
              <w:rPr>
                <w:rFonts w:ascii="Arial"/>
                <w:sz w:val="16"/>
                <w:szCs w:val="16"/>
              </w:rPr>
              <w:t>7-8</w:t>
            </w:r>
          </w:p>
        </w:tc>
        <w:tc>
          <w:tcPr>
            <w:tcW w:w="7020" w:type="dxa"/>
            <w:vMerge w:val="restart"/>
            <w:tcBorders>
              <w:top w:val="single" w:color="000000" w:sz="4" w:space="0"/>
              <w:left w:val="single" w:color="000000" w:sz="4" w:space="0"/>
              <w:right w:val="single" w:color="000000" w:sz="4" w:space="0"/>
            </w:tcBorders>
          </w:tcPr>
          <w:p w:rsidR="00DB0EB8" w:rsidP="00134417" w:rsidRDefault="00DB0EB8" w14:paraId="48CD59FA" w14:textId="77777777"/>
        </w:tc>
      </w:tr>
      <w:tr w:rsidR="00DB0EB8" w:rsidTr="00134417" w14:paraId="3771A9BA" w14:textId="77777777">
        <w:trPr>
          <w:trHeight w:val="1529" w:hRule="exact"/>
        </w:trPr>
        <w:tc>
          <w:tcPr>
            <w:tcW w:w="462"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07C27B7" w14:textId="77777777">
            <w:pPr>
              <w:pStyle w:val="TableParagraph"/>
              <w:rPr>
                <w:rFonts w:ascii="Times New Roman" w:hAnsi="Times New Roman" w:eastAsia="Times New Roman" w:cs="Times New Roman"/>
                <w:sz w:val="16"/>
                <w:szCs w:val="16"/>
              </w:rPr>
            </w:pPr>
          </w:p>
          <w:p w:rsidRPr="004B3468" w:rsidR="00DB0EB8" w:rsidP="00134417" w:rsidRDefault="00DB0EB8" w14:paraId="560C4D6E"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31034669" w14:textId="77777777">
            <w:pPr>
              <w:pStyle w:val="TableParagraph"/>
              <w:ind w:left="103"/>
              <w:rPr>
                <w:rFonts w:ascii="Arial" w:hAnsi="Arial" w:eastAsia="Arial" w:cs="Arial"/>
                <w:sz w:val="16"/>
                <w:szCs w:val="16"/>
              </w:rPr>
            </w:pPr>
            <w:r w:rsidRPr="004B3468">
              <w:rPr>
                <w:rFonts w:ascii="Arial"/>
                <w:sz w:val="16"/>
                <w:szCs w:val="16"/>
              </w:rPr>
              <w:t>3</w:t>
            </w:r>
          </w:p>
        </w:tc>
        <w:tc>
          <w:tcPr>
            <w:tcW w:w="6592" w:type="dxa"/>
            <w:tcBorders>
              <w:top w:val="single" w:color="000000" w:sz="4" w:space="0"/>
              <w:left w:val="single" w:color="000000" w:sz="4" w:space="0"/>
              <w:bottom w:val="single" w:color="000000" w:sz="4" w:space="0"/>
              <w:right w:val="single" w:color="000000" w:sz="4" w:space="0"/>
            </w:tcBorders>
          </w:tcPr>
          <w:p w:rsidR="00DB0EB8" w:rsidP="00DB0EB8" w:rsidRDefault="00DB0EB8" w14:paraId="65B0EEA1" w14:textId="77777777">
            <w:pPr>
              <w:pStyle w:val="TableParagraph"/>
              <w:numPr>
                <w:ilvl w:val="0"/>
                <w:numId w:val="7"/>
              </w:numPr>
              <w:ind w:left="357" w:right="213" w:hanging="357"/>
              <w:rPr>
                <w:rFonts w:ascii="Arial" w:hAnsi="Arial" w:eastAsia="Arial" w:cs="Arial"/>
              </w:rPr>
            </w:pPr>
            <w:r>
              <w:rPr>
                <w:rFonts w:ascii="Arial"/>
              </w:rPr>
              <w:t>Extensive testing has been carried out, but the</w:t>
            </w:r>
            <w:r>
              <w:rPr>
                <w:rFonts w:ascii="Arial"/>
                <w:spacing w:val="-13"/>
              </w:rPr>
              <w:t xml:space="preserve"> </w:t>
            </w:r>
            <w:r>
              <w:rPr>
                <w:rFonts w:ascii="Arial"/>
              </w:rPr>
              <w:t>evidence presented in the form of representative samples does</w:t>
            </w:r>
            <w:r>
              <w:rPr>
                <w:rFonts w:ascii="Arial"/>
                <w:spacing w:val="-16"/>
              </w:rPr>
              <w:t xml:space="preserve"> </w:t>
            </w:r>
            <w:r>
              <w:rPr>
                <w:rFonts w:ascii="Arial"/>
              </w:rPr>
              <w:t>not</w:t>
            </w:r>
            <w:r>
              <w:rPr>
                <w:rFonts w:ascii="Arial"/>
                <w:spacing w:val="-1"/>
              </w:rPr>
              <w:t xml:space="preserve"> </w:t>
            </w:r>
            <w:r>
              <w:rPr>
                <w:rFonts w:ascii="Arial"/>
              </w:rPr>
              <w:t xml:space="preserve">make clear that </w:t>
            </w:r>
            <w:proofErr w:type="gramStart"/>
            <w:r>
              <w:rPr>
                <w:rFonts w:ascii="Arial"/>
              </w:rPr>
              <w:t>all of</w:t>
            </w:r>
            <w:proofErr w:type="gramEnd"/>
            <w:r>
              <w:rPr>
                <w:rFonts w:ascii="Arial"/>
              </w:rPr>
              <w:t xml:space="preserve"> the core requirements of</w:t>
            </w:r>
            <w:r>
              <w:rPr>
                <w:rFonts w:ascii="Arial"/>
                <w:spacing w:val="-9"/>
              </w:rPr>
              <w:t xml:space="preserve"> </w:t>
            </w:r>
            <w:r>
              <w:rPr>
                <w:rFonts w:ascii="Arial"/>
              </w:rPr>
              <w:t>the</w:t>
            </w:r>
            <w:r>
              <w:rPr>
                <w:rFonts w:ascii="Arial"/>
                <w:spacing w:val="-1"/>
              </w:rPr>
              <w:t xml:space="preserve"> </w:t>
            </w:r>
            <w:r>
              <w:rPr>
                <w:rFonts w:ascii="Arial"/>
              </w:rPr>
              <w:t>solution/investigation have been achieved. This may be</w:t>
            </w:r>
            <w:r>
              <w:rPr>
                <w:rFonts w:ascii="Arial"/>
                <w:spacing w:val="-19"/>
              </w:rPr>
              <w:t xml:space="preserve"> </w:t>
            </w:r>
            <w:r>
              <w:rPr>
                <w:rFonts w:ascii="Arial"/>
              </w:rPr>
              <w:t>due</w:t>
            </w:r>
            <w:r>
              <w:rPr>
                <w:rFonts w:ascii="Arial"/>
                <w:spacing w:val="-1"/>
              </w:rPr>
              <w:t xml:space="preserve"> </w:t>
            </w:r>
            <w:r>
              <w:rPr>
                <w:rFonts w:ascii="Arial"/>
              </w:rPr>
              <w:t>to some key aspects not being tested or because</w:t>
            </w:r>
            <w:r>
              <w:rPr>
                <w:rFonts w:ascii="Arial"/>
                <w:spacing w:val="-14"/>
              </w:rPr>
              <w:t xml:space="preserve"> </w:t>
            </w:r>
            <w:r>
              <w:rPr>
                <w:rFonts w:ascii="Arial"/>
              </w:rPr>
              <w:t>the</w:t>
            </w:r>
            <w:r>
              <w:rPr>
                <w:rFonts w:ascii="Arial"/>
                <w:spacing w:val="-1"/>
              </w:rPr>
              <w:t xml:space="preserve"> </w:t>
            </w:r>
            <w:r>
              <w:rPr>
                <w:rFonts w:ascii="Arial"/>
              </w:rPr>
              <w:t>evidence is not always presented</w:t>
            </w:r>
            <w:r>
              <w:rPr>
                <w:rFonts w:ascii="Arial"/>
                <w:spacing w:val="-15"/>
              </w:rPr>
              <w:t xml:space="preserve"> </w:t>
            </w:r>
            <w:r>
              <w:rPr>
                <w:rFonts w:ascii="Arial"/>
              </w:rPr>
              <w:t>clearly.</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4FBF7113" w14:textId="77777777">
            <w:pPr>
              <w:pStyle w:val="TableParagraph"/>
              <w:rPr>
                <w:rFonts w:ascii="Times New Roman" w:hAnsi="Times New Roman" w:eastAsia="Times New Roman" w:cs="Times New Roman"/>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E61D6E4" w14:textId="77777777">
            <w:pPr>
              <w:pStyle w:val="TableParagraph"/>
              <w:rPr>
                <w:rFonts w:ascii="Times New Roman" w:hAnsi="Times New Roman" w:eastAsia="Times New Roman" w:cs="Times New Roman"/>
                <w:sz w:val="16"/>
                <w:szCs w:val="16"/>
              </w:rPr>
            </w:pPr>
          </w:p>
          <w:p w:rsidRPr="004B3468" w:rsidR="00DB0EB8" w:rsidP="00134417" w:rsidRDefault="00DB0EB8" w14:paraId="0A7DE5BD"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1AE32F59" w14:textId="77777777">
            <w:pPr>
              <w:pStyle w:val="TableParagraph"/>
              <w:ind w:left="105"/>
              <w:rPr>
                <w:rFonts w:ascii="Arial" w:hAnsi="Arial" w:eastAsia="Arial" w:cs="Arial"/>
                <w:sz w:val="16"/>
                <w:szCs w:val="16"/>
              </w:rPr>
            </w:pPr>
            <w:r w:rsidRPr="004B3468">
              <w:rPr>
                <w:rFonts w:ascii="Arial"/>
                <w:sz w:val="16"/>
                <w:szCs w:val="16"/>
              </w:rPr>
              <w:t>5-6</w:t>
            </w:r>
          </w:p>
        </w:tc>
        <w:tc>
          <w:tcPr>
            <w:tcW w:w="7020" w:type="dxa"/>
            <w:vMerge/>
            <w:tcBorders>
              <w:left w:val="single" w:color="000000" w:sz="4" w:space="0"/>
              <w:right w:val="single" w:color="000000" w:sz="4" w:space="0"/>
            </w:tcBorders>
          </w:tcPr>
          <w:p w:rsidR="00DB0EB8" w:rsidP="00134417" w:rsidRDefault="00DB0EB8" w14:paraId="189C18D7" w14:textId="77777777"/>
        </w:tc>
      </w:tr>
      <w:tr w:rsidR="00DB0EB8" w:rsidTr="00134417" w14:paraId="3355B9FF" w14:textId="77777777">
        <w:trPr>
          <w:trHeight w:val="1020"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1E891233" w14:textId="77777777">
            <w:pPr>
              <w:pStyle w:val="TableParagraph"/>
              <w:rPr>
                <w:rFonts w:ascii="Times New Roman" w:hAnsi="Times New Roman" w:eastAsia="Times New Roman" w:cs="Times New Roman"/>
                <w:sz w:val="16"/>
                <w:szCs w:val="16"/>
              </w:rPr>
            </w:pPr>
          </w:p>
          <w:p w:rsidRPr="004B3468" w:rsidR="00DB0EB8" w:rsidP="00134417" w:rsidRDefault="00DB0EB8" w14:paraId="0B8BE8E6" w14:textId="77777777">
            <w:pPr>
              <w:pStyle w:val="TableParagraph"/>
              <w:rPr>
                <w:rFonts w:ascii="Times New Roman" w:hAnsi="Times New Roman" w:eastAsia="Times New Roman" w:cs="Times New Roman"/>
                <w:sz w:val="16"/>
                <w:szCs w:val="16"/>
              </w:rPr>
            </w:pPr>
          </w:p>
          <w:p w:rsidRPr="004B3468" w:rsidR="00DB0EB8" w:rsidP="00134417" w:rsidRDefault="00DB0EB8" w14:paraId="11728624"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7190CA99" w14:textId="77777777">
            <w:pPr>
              <w:pStyle w:val="TableParagraph"/>
              <w:ind w:left="103"/>
              <w:rPr>
                <w:rFonts w:ascii="Arial" w:hAnsi="Arial" w:eastAsia="Arial" w:cs="Arial"/>
                <w:sz w:val="16"/>
                <w:szCs w:val="16"/>
              </w:rPr>
            </w:pPr>
            <w:r w:rsidRPr="004B3468">
              <w:rPr>
                <w:rFonts w:ascii="Arial"/>
                <w:sz w:val="16"/>
                <w:szCs w:val="16"/>
              </w:rPr>
              <w:t>2</w:t>
            </w:r>
          </w:p>
          <w:p w:rsidRPr="004B3468" w:rsidR="00DB0EB8" w:rsidP="00134417" w:rsidRDefault="00DB0EB8" w14:paraId="5AB94046" w14:textId="77777777">
            <w:pPr>
              <w:pStyle w:val="TableParagraph"/>
              <w:rPr>
                <w:rFonts w:ascii="Times New Roman" w:hAnsi="Times New Roman" w:eastAsia="Times New Roman" w:cs="Times New Roman"/>
                <w:sz w:val="16"/>
                <w:szCs w:val="16"/>
              </w:rPr>
            </w:pPr>
          </w:p>
          <w:p w:rsidRPr="004B3468" w:rsidR="00DB0EB8" w:rsidP="00134417" w:rsidRDefault="00DB0EB8" w14:paraId="0FE39E77"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2A42F753" w14:textId="77777777">
            <w:pPr>
              <w:pStyle w:val="TableParagraph"/>
              <w:ind w:left="103"/>
              <w:rPr>
                <w:rFonts w:ascii="Arial" w:hAnsi="Arial" w:eastAsia="Arial" w:cs="Arial"/>
                <w:sz w:val="16"/>
                <w:szCs w:val="16"/>
              </w:rPr>
            </w:pPr>
          </w:p>
        </w:tc>
        <w:tc>
          <w:tcPr>
            <w:tcW w:w="6592" w:type="dxa"/>
            <w:tcBorders>
              <w:top w:val="single" w:color="000000" w:sz="4" w:space="0"/>
              <w:left w:val="single" w:color="000000" w:sz="4" w:space="0"/>
              <w:bottom w:val="single" w:color="000000" w:sz="4" w:space="0"/>
              <w:right w:val="single" w:color="000000" w:sz="4" w:space="0"/>
            </w:tcBorders>
          </w:tcPr>
          <w:p w:rsidRPr="00075078" w:rsidR="00DB0EB8" w:rsidP="00DB0EB8" w:rsidRDefault="00DB0EB8" w14:paraId="6616F88D" w14:textId="77777777">
            <w:pPr>
              <w:pStyle w:val="TableParagraph"/>
              <w:numPr>
                <w:ilvl w:val="0"/>
                <w:numId w:val="7"/>
              </w:numPr>
              <w:ind w:left="357" w:right="126" w:hanging="357"/>
              <w:rPr>
                <w:rFonts w:ascii="Arial" w:hAnsi="Arial" w:eastAsia="Arial" w:cs="Arial"/>
              </w:rPr>
            </w:pPr>
            <w:r>
              <w:rPr>
                <w:rFonts w:ascii="Arial"/>
              </w:rPr>
              <w:t>Evidence in the form of representative samples</w:t>
            </w:r>
            <w:r>
              <w:rPr>
                <w:rFonts w:ascii="Arial"/>
                <w:spacing w:val="4"/>
              </w:rPr>
              <w:t xml:space="preserve"> </w:t>
            </w:r>
            <w:r>
              <w:rPr>
                <w:rFonts w:ascii="Arial"/>
              </w:rPr>
              <w:t xml:space="preserve">of moderately extensive </w:t>
            </w:r>
            <w:proofErr w:type="gramStart"/>
            <w:r>
              <w:rPr>
                <w:rFonts w:ascii="Arial"/>
              </w:rPr>
              <w:t>testing, but</w:t>
            </w:r>
            <w:proofErr w:type="gramEnd"/>
            <w:r>
              <w:rPr>
                <w:rFonts w:ascii="Arial"/>
              </w:rPr>
              <w:t xml:space="preserve"> falling short</w:t>
            </w:r>
            <w:r>
              <w:rPr>
                <w:rFonts w:ascii="Arial"/>
                <w:spacing w:val="-3"/>
              </w:rPr>
              <w:t xml:space="preserve"> </w:t>
            </w:r>
            <w:r>
              <w:rPr>
                <w:rFonts w:ascii="Arial"/>
              </w:rPr>
              <w:t>of demonstrating that the requirements of</w:t>
            </w:r>
            <w:r>
              <w:rPr>
                <w:rFonts w:ascii="Arial"/>
                <w:spacing w:val="-5"/>
              </w:rPr>
              <w:t xml:space="preserve"> </w:t>
            </w:r>
            <w:r>
              <w:rPr>
                <w:rFonts w:ascii="Arial"/>
              </w:rPr>
              <w:t>the</w:t>
            </w:r>
            <w:r>
              <w:rPr>
                <w:rFonts w:ascii="Arial"/>
                <w:spacing w:val="-1"/>
              </w:rPr>
              <w:t xml:space="preserve"> </w:t>
            </w:r>
            <w:r>
              <w:rPr>
                <w:rFonts w:ascii="Arial"/>
              </w:rPr>
              <w:t>solution/investigation have been achieved and the solution</w:t>
            </w:r>
            <w:r>
              <w:rPr>
                <w:rFonts w:ascii="Arial"/>
                <w:spacing w:val="-17"/>
              </w:rPr>
              <w:t xml:space="preserve"> </w:t>
            </w:r>
            <w:r>
              <w:rPr>
                <w:rFonts w:ascii="Arial"/>
              </w:rPr>
              <w:t>is robust/investigation</w:t>
            </w:r>
            <w:r>
              <w:rPr>
                <w:rFonts w:ascii="Arial"/>
                <w:spacing w:val="-11"/>
              </w:rPr>
              <w:t xml:space="preserve"> </w:t>
            </w:r>
            <w:r>
              <w:rPr>
                <w:rFonts w:ascii="Arial"/>
              </w:rPr>
              <w:t>thorough.</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1A4A2B6A" w14:textId="77777777">
            <w:pPr>
              <w:pStyle w:val="TableParagraph"/>
              <w:rPr>
                <w:rFonts w:ascii="Times New Roman" w:hAnsi="Times New Roman" w:eastAsia="Times New Roman" w:cs="Times New Roman"/>
              </w:rPr>
            </w:pPr>
          </w:p>
        </w:tc>
        <w:tc>
          <w:tcPr>
            <w:tcW w:w="708" w:type="dxa"/>
            <w:vMerge w:val="restart"/>
            <w:tcBorders>
              <w:top w:val="single" w:color="000000" w:sz="4" w:space="0"/>
              <w:left w:val="single" w:color="000000" w:sz="4" w:space="0"/>
              <w:right w:val="single" w:color="000000" w:sz="4" w:space="0"/>
            </w:tcBorders>
          </w:tcPr>
          <w:p w:rsidRPr="004B3468" w:rsidR="00DB0EB8" w:rsidP="00134417" w:rsidRDefault="00DB0EB8" w14:paraId="2A705474" w14:textId="77777777">
            <w:pPr>
              <w:pStyle w:val="TableParagraph"/>
              <w:rPr>
                <w:rFonts w:ascii="Times New Roman" w:hAnsi="Times New Roman" w:eastAsia="Times New Roman" w:cs="Times New Roman"/>
                <w:sz w:val="16"/>
                <w:szCs w:val="16"/>
              </w:rPr>
            </w:pPr>
          </w:p>
          <w:p w:rsidRPr="004B3468" w:rsidR="00DB0EB8" w:rsidP="00134417" w:rsidRDefault="00DB0EB8" w14:paraId="3264C2E7" w14:textId="77777777">
            <w:pPr>
              <w:pStyle w:val="TableParagraph"/>
              <w:rPr>
                <w:rFonts w:ascii="Times New Roman" w:hAnsi="Times New Roman" w:eastAsia="Times New Roman" w:cs="Times New Roman"/>
                <w:sz w:val="16"/>
                <w:szCs w:val="16"/>
              </w:rPr>
            </w:pPr>
          </w:p>
          <w:p w:rsidRPr="004B3468" w:rsidR="00DB0EB8" w:rsidP="00134417" w:rsidRDefault="00DB0EB8" w14:paraId="5E95ECCF"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38AAB9AF" w14:textId="77777777">
            <w:pPr>
              <w:pStyle w:val="TableParagraph"/>
              <w:ind w:left="105"/>
              <w:rPr>
                <w:rFonts w:ascii="Arial" w:hAnsi="Arial" w:eastAsia="Arial" w:cs="Arial"/>
                <w:sz w:val="16"/>
                <w:szCs w:val="16"/>
              </w:rPr>
            </w:pPr>
            <w:r w:rsidRPr="004B3468">
              <w:rPr>
                <w:rFonts w:ascii="Arial"/>
                <w:sz w:val="16"/>
                <w:szCs w:val="16"/>
              </w:rPr>
              <w:t>3-4</w:t>
            </w:r>
          </w:p>
          <w:p w:rsidRPr="004B3468" w:rsidR="00DB0EB8" w:rsidP="00134417" w:rsidRDefault="00DB0EB8" w14:paraId="08A24B6A" w14:textId="77777777">
            <w:pPr>
              <w:pStyle w:val="TableParagraph"/>
              <w:rPr>
                <w:rFonts w:ascii="Times New Roman" w:hAnsi="Times New Roman" w:eastAsia="Times New Roman" w:cs="Times New Roman"/>
                <w:sz w:val="16"/>
                <w:szCs w:val="16"/>
              </w:rPr>
            </w:pPr>
          </w:p>
          <w:p w:rsidRPr="004B3468" w:rsidR="00DB0EB8" w:rsidP="00134417" w:rsidRDefault="00DB0EB8" w14:paraId="5533D701"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40CC35BA" w14:textId="77777777">
            <w:pPr>
              <w:pStyle w:val="TableParagraph"/>
              <w:ind w:left="105"/>
              <w:rPr>
                <w:rFonts w:ascii="Arial" w:hAnsi="Arial" w:eastAsia="Arial" w:cs="Arial"/>
                <w:sz w:val="16"/>
                <w:szCs w:val="16"/>
              </w:rPr>
            </w:pPr>
          </w:p>
        </w:tc>
        <w:tc>
          <w:tcPr>
            <w:tcW w:w="7020" w:type="dxa"/>
            <w:vMerge/>
            <w:tcBorders>
              <w:left w:val="single" w:color="000000" w:sz="4" w:space="0"/>
              <w:right w:val="single" w:color="000000" w:sz="4" w:space="0"/>
            </w:tcBorders>
          </w:tcPr>
          <w:p w:rsidR="00DB0EB8" w:rsidP="00134417" w:rsidRDefault="00DB0EB8" w14:paraId="7535FDC7" w14:textId="77777777"/>
        </w:tc>
      </w:tr>
      <w:tr w:rsidR="00DB0EB8" w:rsidTr="00134417" w14:paraId="25EA279D" w14:textId="77777777">
        <w:trPr>
          <w:trHeight w:val="365"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7ACD4B77" w14:textId="77777777">
            <w:pPr>
              <w:pStyle w:val="TableParagraph"/>
              <w:ind w:left="103"/>
              <w:rPr>
                <w:rFonts w:ascii="Arial" w:hAnsi="Arial" w:eastAsia="Arial" w:cs="Arial"/>
                <w:sz w:val="16"/>
                <w:szCs w:val="16"/>
              </w:rPr>
            </w:pPr>
          </w:p>
        </w:tc>
        <w:tc>
          <w:tcPr>
            <w:tcW w:w="6592" w:type="dxa"/>
            <w:tcBorders>
              <w:top w:val="single" w:color="000000" w:sz="4" w:space="0"/>
              <w:left w:val="single" w:color="000000" w:sz="4" w:space="0"/>
              <w:bottom w:val="single" w:color="000000" w:sz="4" w:space="0"/>
              <w:right w:val="single" w:color="000000" w:sz="4" w:space="0"/>
            </w:tcBorders>
          </w:tcPr>
          <w:p w:rsidR="00DB0EB8" w:rsidP="00DB0EB8" w:rsidRDefault="00DB0EB8" w14:paraId="30D520A6" w14:textId="77777777">
            <w:pPr>
              <w:pStyle w:val="TableParagraph"/>
              <w:numPr>
                <w:ilvl w:val="0"/>
                <w:numId w:val="7"/>
              </w:numPr>
              <w:spacing w:line="252" w:lineRule="exact"/>
              <w:ind w:left="357" w:hanging="357"/>
              <w:rPr>
                <w:rFonts w:ascii="Arial" w:hAnsi="Arial" w:eastAsia="Arial" w:cs="Arial"/>
              </w:rPr>
            </w:pPr>
            <w:r>
              <w:rPr>
                <w:rFonts w:ascii="Arial"/>
              </w:rPr>
              <w:t>The evidence presented is</w:t>
            </w:r>
            <w:r>
              <w:rPr>
                <w:rFonts w:ascii="Arial"/>
                <w:spacing w:val="-19"/>
              </w:rPr>
              <w:t xml:space="preserve"> </w:t>
            </w:r>
            <w:r>
              <w:rPr>
                <w:rFonts w:ascii="Arial"/>
              </w:rPr>
              <w:t>explained.</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7B524310" w14:textId="77777777">
            <w:pPr>
              <w:pStyle w:val="TableParagraph"/>
              <w:rPr>
                <w:rFonts w:ascii="Times New Roman" w:hAnsi="Times New Roman" w:eastAsia="Times New Roman" w:cs="Times New Roman"/>
              </w:rPr>
            </w:pPr>
          </w:p>
        </w:tc>
        <w:tc>
          <w:tcPr>
            <w:tcW w:w="708" w:type="dxa"/>
            <w:vMerge/>
            <w:tcBorders>
              <w:left w:val="single" w:color="000000" w:sz="4" w:space="0"/>
              <w:bottom w:val="single" w:color="000000" w:sz="4" w:space="0"/>
              <w:right w:val="single" w:color="000000" w:sz="4" w:space="0"/>
            </w:tcBorders>
          </w:tcPr>
          <w:p w:rsidRPr="004B3468" w:rsidR="00DB0EB8" w:rsidP="00134417" w:rsidRDefault="00DB0EB8" w14:paraId="1DE3B6F3" w14:textId="77777777">
            <w:pPr>
              <w:pStyle w:val="TableParagraph"/>
              <w:ind w:left="105"/>
              <w:rPr>
                <w:rFonts w:ascii="Arial" w:hAnsi="Arial" w:eastAsia="Arial" w:cs="Arial"/>
                <w:sz w:val="16"/>
                <w:szCs w:val="16"/>
              </w:rPr>
            </w:pPr>
          </w:p>
        </w:tc>
        <w:tc>
          <w:tcPr>
            <w:tcW w:w="7020" w:type="dxa"/>
            <w:vMerge/>
            <w:tcBorders>
              <w:left w:val="single" w:color="000000" w:sz="4" w:space="0"/>
              <w:bottom w:val="single" w:color="000000" w:sz="4" w:space="0"/>
              <w:right w:val="single" w:color="000000" w:sz="4" w:space="0"/>
            </w:tcBorders>
          </w:tcPr>
          <w:p w:rsidR="00DB0EB8" w:rsidP="00134417" w:rsidRDefault="00DB0EB8" w14:paraId="43EE3EC0" w14:textId="77777777"/>
        </w:tc>
      </w:tr>
      <w:tr w:rsidR="00DB0EB8" w:rsidTr="00134417" w14:paraId="74D36A67" w14:textId="77777777">
        <w:trPr>
          <w:trHeight w:val="913" w:hRule="exact"/>
        </w:trPr>
        <w:tc>
          <w:tcPr>
            <w:tcW w:w="462" w:type="dxa"/>
            <w:vMerge w:val="restart"/>
            <w:tcBorders>
              <w:top w:val="single" w:color="000000" w:sz="4" w:space="0"/>
              <w:left w:val="single" w:color="000000" w:sz="4" w:space="0"/>
              <w:right w:val="single" w:color="000000" w:sz="4" w:space="0"/>
            </w:tcBorders>
          </w:tcPr>
          <w:p w:rsidR="00DB0EB8" w:rsidP="00134417" w:rsidRDefault="00DB0EB8" w14:paraId="22FE800A" w14:textId="77777777">
            <w:pPr>
              <w:pStyle w:val="TableParagraph"/>
              <w:jc w:val="center"/>
              <w:rPr>
                <w:rFonts w:ascii="Times New Roman" w:hAnsi="Times New Roman" w:eastAsia="Times New Roman" w:cs="Times New Roman"/>
                <w:sz w:val="16"/>
                <w:szCs w:val="16"/>
              </w:rPr>
            </w:pPr>
          </w:p>
          <w:p w:rsidR="00DB0EB8" w:rsidP="00134417" w:rsidRDefault="00DB0EB8" w14:paraId="1882B67C" w14:textId="77777777">
            <w:pPr>
              <w:pStyle w:val="TableParagraph"/>
              <w:jc w:val="center"/>
              <w:rPr>
                <w:rFonts w:ascii="Times New Roman" w:hAnsi="Times New Roman" w:eastAsia="Times New Roman" w:cs="Times New Roman"/>
                <w:sz w:val="16"/>
                <w:szCs w:val="16"/>
              </w:rPr>
            </w:pPr>
          </w:p>
          <w:p w:rsidR="00DB0EB8" w:rsidP="00134417" w:rsidRDefault="00DB0EB8" w14:paraId="699F6506" w14:textId="77777777">
            <w:pPr>
              <w:pStyle w:val="TableParagraph"/>
              <w:jc w:val="center"/>
              <w:rPr>
                <w:rFonts w:ascii="Times New Roman" w:hAnsi="Times New Roman" w:eastAsia="Times New Roman" w:cs="Times New Roman"/>
                <w:sz w:val="16"/>
                <w:szCs w:val="16"/>
              </w:rPr>
            </w:pPr>
          </w:p>
          <w:p w:rsidR="00DB0EB8" w:rsidP="00134417" w:rsidRDefault="00DB0EB8" w14:paraId="22F376F1" w14:textId="77777777">
            <w:pPr>
              <w:pStyle w:val="TableParagraph"/>
              <w:jc w:val="center"/>
              <w:rPr>
                <w:rFonts w:ascii="Times New Roman" w:hAnsi="Times New Roman" w:eastAsia="Times New Roman" w:cs="Times New Roman"/>
                <w:sz w:val="16"/>
                <w:szCs w:val="16"/>
              </w:rPr>
            </w:pPr>
          </w:p>
          <w:p w:rsidR="00DB0EB8" w:rsidP="00134417" w:rsidRDefault="00DB0EB8" w14:paraId="7126B445" w14:textId="77777777">
            <w:pPr>
              <w:pStyle w:val="TableParagraph"/>
              <w:jc w:val="center"/>
              <w:rPr>
                <w:rFonts w:ascii="Times New Roman" w:hAnsi="Times New Roman" w:eastAsia="Times New Roman" w:cs="Times New Roman"/>
                <w:sz w:val="16"/>
                <w:szCs w:val="16"/>
              </w:rPr>
            </w:pPr>
          </w:p>
          <w:p w:rsidR="00DB0EB8" w:rsidP="00134417" w:rsidRDefault="00DB0EB8" w14:paraId="74DEA829" w14:textId="77777777">
            <w:pPr>
              <w:pStyle w:val="TableParagraph"/>
              <w:jc w:val="center"/>
              <w:rPr>
                <w:rFonts w:ascii="Times New Roman" w:hAnsi="Times New Roman" w:eastAsia="Times New Roman" w:cs="Times New Roman"/>
                <w:sz w:val="16"/>
                <w:szCs w:val="16"/>
              </w:rPr>
            </w:pPr>
          </w:p>
          <w:p w:rsidRPr="004B3468" w:rsidR="00DB0EB8" w:rsidP="00134417" w:rsidRDefault="00DB0EB8" w14:paraId="1CE618B8" w14:textId="77777777">
            <w:pPr>
              <w:pStyle w:val="TableParagraph"/>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t>1</w:t>
            </w:r>
          </w:p>
        </w:tc>
        <w:tc>
          <w:tcPr>
            <w:tcW w:w="6592" w:type="dxa"/>
            <w:tcBorders>
              <w:top w:val="single" w:color="000000" w:sz="4" w:space="0"/>
              <w:left w:val="single" w:color="000000" w:sz="4" w:space="0"/>
              <w:bottom w:val="single" w:color="000000" w:sz="4" w:space="0"/>
              <w:right w:val="single" w:color="000000" w:sz="4" w:space="0"/>
            </w:tcBorders>
          </w:tcPr>
          <w:p w:rsidRPr="00075078" w:rsidR="00DB0EB8" w:rsidP="00DB0EB8" w:rsidRDefault="00DB0EB8" w14:paraId="424F0D01" w14:textId="77777777">
            <w:pPr>
              <w:pStyle w:val="TableParagraph"/>
              <w:numPr>
                <w:ilvl w:val="0"/>
                <w:numId w:val="7"/>
              </w:numPr>
              <w:ind w:left="357" w:right="677" w:hanging="357"/>
              <w:rPr>
                <w:rFonts w:ascii="Arial" w:hAnsi="Arial" w:eastAsia="Arial" w:cs="Arial"/>
              </w:rPr>
            </w:pPr>
            <w:r>
              <w:rPr>
                <w:rFonts w:ascii="Arial"/>
              </w:rPr>
              <w:t>A small number of tests have been carried out,</w:t>
            </w:r>
            <w:r>
              <w:rPr>
                <w:rFonts w:ascii="Arial"/>
                <w:spacing w:val="-16"/>
              </w:rPr>
              <w:t xml:space="preserve"> </w:t>
            </w:r>
            <w:r>
              <w:rPr>
                <w:rFonts w:ascii="Arial"/>
              </w:rPr>
              <w:t>which demonstrate that some parts of the solution</w:t>
            </w:r>
            <w:r>
              <w:rPr>
                <w:rFonts w:ascii="Arial"/>
                <w:spacing w:val="-17"/>
              </w:rPr>
              <w:t xml:space="preserve"> </w:t>
            </w:r>
            <w:r>
              <w:rPr>
                <w:rFonts w:ascii="Arial"/>
              </w:rPr>
              <w:t>work/some outcomes of the investigation are</w:t>
            </w:r>
            <w:r>
              <w:rPr>
                <w:rFonts w:ascii="Arial"/>
                <w:spacing w:val="-16"/>
              </w:rPr>
              <w:t xml:space="preserve"> </w:t>
            </w:r>
            <w:r>
              <w:rPr>
                <w:rFonts w:ascii="Arial"/>
              </w:rPr>
              <w:t>achieved.</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6DB2C81C" w14:textId="77777777">
            <w:pPr>
              <w:pStyle w:val="TableParagraph"/>
              <w:rPr>
                <w:rFonts w:ascii="Times New Roman" w:hAnsi="Times New Roman" w:eastAsia="Times New Roman" w:cs="Times New Roman"/>
              </w:rPr>
            </w:pPr>
          </w:p>
        </w:tc>
        <w:tc>
          <w:tcPr>
            <w:tcW w:w="708" w:type="dxa"/>
            <w:vMerge w:val="restart"/>
            <w:tcBorders>
              <w:top w:val="single" w:color="000000" w:sz="4" w:space="0"/>
              <w:left w:val="single" w:color="000000" w:sz="4" w:space="0"/>
              <w:right w:val="single" w:color="000000" w:sz="4" w:space="0"/>
            </w:tcBorders>
          </w:tcPr>
          <w:p w:rsidR="00DB0EB8" w:rsidP="00134417" w:rsidRDefault="00DB0EB8" w14:paraId="7EB3D7D3" w14:textId="77777777">
            <w:pPr>
              <w:pStyle w:val="TableParagraph"/>
              <w:rPr>
                <w:rFonts w:ascii="Arial"/>
                <w:sz w:val="16"/>
                <w:szCs w:val="16"/>
              </w:rPr>
            </w:pPr>
          </w:p>
          <w:p w:rsidR="00DB0EB8" w:rsidP="00134417" w:rsidRDefault="00DB0EB8" w14:paraId="546BAB05" w14:textId="77777777">
            <w:pPr>
              <w:pStyle w:val="TableParagraph"/>
              <w:rPr>
                <w:rFonts w:ascii="Arial"/>
                <w:sz w:val="16"/>
                <w:szCs w:val="16"/>
              </w:rPr>
            </w:pPr>
          </w:p>
          <w:p w:rsidR="00DB0EB8" w:rsidP="00134417" w:rsidRDefault="00DB0EB8" w14:paraId="418CB1EA" w14:textId="77777777">
            <w:pPr>
              <w:pStyle w:val="TableParagraph"/>
              <w:rPr>
                <w:rFonts w:ascii="Arial"/>
                <w:sz w:val="16"/>
                <w:szCs w:val="16"/>
              </w:rPr>
            </w:pPr>
          </w:p>
          <w:p w:rsidR="00DB0EB8" w:rsidP="00134417" w:rsidRDefault="00DB0EB8" w14:paraId="4D922258" w14:textId="77777777">
            <w:pPr>
              <w:pStyle w:val="TableParagraph"/>
              <w:rPr>
                <w:rFonts w:ascii="Arial"/>
                <w:sz w:val="16"/>
                <w:szCs w:val="16"/>
              </w:rPr>
            </w:pPr>
            <w:r>
              <w:rPr>
                <w:rFonts w:ascii="Arial"/>
                <w:sz w:val="16"/>
                <w:szCs w:val="16"/>
              </w:rPr>
              <w:t>1-3</w:t>
            </w:r>
          </w:p>
          <w:p w:rsidR="00DB0EB8" w:rsidP="00134417" w:rsidRDefault="00DB0EB8" w14:paraId="7A3C569E" w14:textId="77777777">
            <w:pPr>
              <w:pStyle w:val="TableParagraph"/>
              <w:rPr>
                <w:rFonts w:ascii="Arial"/>
                <w:sz w:val="16"/>
                <w:szCs w:val="16"/>
              </w:rPr>
            </w:pPr>
          </w:p>
          <w:p w:rsidR="00DB0EB8" w:rsidP="00134417" w:rsidRDefault="00DB0EB8" w14:paraId="77D3E4A1" w14:textId="77777777">
            <w:pPr>
              <w:pStyle w:val="TableParagraph"/>
              <w:rPr>
                <w:rFonts w:ascii="Arial"/>
                <w:sz w:val="16"/>
                <w:szCs w:val="16"/>
              </w:rPr>
            </w:pPr>
          </w:p>
          <w:p w:rsidR="00DB0EB8" w:rsidP="00134417" w:rsidRDefault="00DB0EB8" w14:paraId="16F6F0CC" w14:textId="77777777">
            <w:pPr>
              <w:pStyle w:val="TableParagraph"/>
              <w:rPr>
                <w:rFonts w:ascii="Arial"/>
                <w:sz w:val="16"/>
                <w:szCs w:val="16"/>
              </w:rPr>
            </w:pPr>
          </w:p>
          <w:p w:rsidRPr="004B3468" w:rsidR="00DB0EB8" w:rsidP="00134417" w:rsidRDefault="00DB0EB8" w14:paraId="1A8082C6" w14:textId="77777777">
            <w:pPr>
              <w:pStyle w:val="TableParagraph"/>
              <w:rPr>
                <w:rFonts w:ascii="Times New Roman" w:hAnsi="Times New Roman" w:eastAsia="Times New Roman" w:cs="Times New Roman"/>
                <w:sz w:val="16"/>
                <w:szCs w:val="16"/>
              </w:rPr>
            </w:pPr>
            <w:r w:rsidRPr="004B3468">
              <w:rPr>
                <w:rFonts w:ascii="Arial"/>
                <w:sz w:val="16"/>
                <w:szCs w:val="16"/>
              </w:rPr>
              <w:t>1-2</w:t>
            </w:r>
          </w:p>
        </w:tc>
        <w:tc>
          <w:tcPr>
            <w:tcW w:w="7020" w:type="dxa"/>
            <w:tcBorders>
              <w:left w:val="single" w:color="000000" w:sz="4" w:space="0"/>
              <w:bottom w:val="single" w:color="000000" w:sz="4" w:space="0"/>
              <w:right w:val="single" w:color="000000" w:sz="4" w:space="0"/>
            </w:tcBorders>
          </w:tcPr>
          <w:p w:rsidR="00DB0EB8" w:rsidP="00134417" w:rsidRDefault="00DB0EB8" w14:paraId="4F25B667" w14:textId="77777777"/>
        </w:tc>
      </w:tr>
      <w:tr w:rsidR="00DB0EB8" w:rsidTr="00134417" w14:paraId="4A5B9461" w14:textId="77777777">
        <w:trPr>
          <w:trHeight w:val="322"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6DA5DB37" w14:textId="77777777">
            <w:pPr>
              <w:pStyle w:val="TableParagraph"/>
              <w:rPr>
                <w:rFonts w:ascii="Times New Roman" w:hAnsi="Times New Roman" w:eastAsia="Times New Roman" w:cs="Times New Roman"/>
                <w:sz w:val="16"/>
                <w:szCs w:val="16"/>
              </w:rPr>
            </w:pPr>
          </w:p>
        </w:tc>
        <w:tc>
          <w:tcPr>
            <w:tcW w:w="6592" w:type="dxa"/>
            <w:tcBorders>
              <w:top w:val="single" w:color="000000" w:sz="4" w:space="0"/>
              <w:left w:val="single" w:color="000000" w:sz="4" w:space="0"/>
              <w:bottom w:val="single" w:color="000000" w:sz="4" w:space="0"/>
              <w:right w:val="single" w:color="000000" w:sz="4" w:space="0"/>
            </w:tcBorders>
          </w:tcPr>
          <w:p w:rsidR="00DB0EB8" w:rsidP="00DB0EB8" w:rsidRDefault="00DB0EB8" w14:paraId="0ED7B91B" w14:textId="77777777">
            <w:pPr>
              <w:pStyle w:val="TableParagraph"/>
              <w:numPr>
                <w:ilvl w:val="0"/>
                <w:numId w:val="7"/>
              </w:numPr>
              <w:ind w:left="357" w:right="677" w:hanging="357"/>
              <w:rPr>
                <w:rFonts w:ascii="Arial"/>
              </w:rPr>
            </w:pPr>
            <w:r>
              <w:rPr>
                <w:rFonts w:ascii="Arial"/>
              </w:rPr>
              <w:t>The evidence presented may not be entirely</w:t>
            </w:r>
            <w:r>
              <w:rPr>
                <w:rFonts w:ascii="Arial"/>
                <w:spacing w:val="-20"/>
              </w:rPr>
              <w:t xml:space="preserve"> </w:t>
            </w:r>
            <w:r>
              <w:rPr>
                <w:rFonts w:ascii="Arial"/>
              </w:rPr>
              <w:t>clear.</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04E4F87C" w14:textId="77777777">
            <w:pPr>
              <w:pStyle w:val="TableParagraph"/>
              <w:rPr>
                <w:rFonts w:ascii="Times New Roman" w:hAnsi="Times New Roman" w:eastAsia="Times New Roman" w:cs="Times New Roman"/>
              </w:rPr>
            </w:pPr>
          </w:p>
        </w:tc>
        <w:tc>
          <w:tcPr>
            <w:tcW w:w="708" w:type="dxa"/>
            <w:vMerge/>
            <w:tcBorders>
              <w:left w:val="single" w:color="000000" w:sz="4" w:space="0"/>
              <w:bottom w:val="single" w:color="000000" w:sz="4" w:space="0"/>
              <w:right w:val="single" w:color="000000" w:sz="4" w:space="0"/>
            </w:tcBorders>
          </w:tcPr>
          <w:p w:rsidRPr="004B3468" w:rsidR="00DB0EB8" w:rsidP="00134417" w:rsidRDefault="00DB0EB8" w14:paraId="5F1D5EF3" w14:textId="77777777">
            <w:pPr>
              <w:pStyle w:val="TableParagraph"/>
              <w:rPr>
                <w:rFonts w:ascii="Times New Roman" w:hAnsi="Times New Roman" w:eastAsia="Times New Roman" w:cs="Times New Roman"/>
                <w:sz w:val="16"/>
                <w:szCs w:val="16"/>
              </w:rPr>
            </w:pPr>
          </w:p>
        </w:tc>
        <w:tc>
          <w:tcPr>
            <w:tcW w:w="7020" w:type="dxa"/>
            <w:tcBorders>
              <w:left w:val="single" w:color="000000" w:sz="4" w:space="0"/>
              <w:bottom w:val="single" w:color="000000" w:sz="4" w:space="0"/>
              <w:right w:val="single" w:color="000000" w:sz="4" w:space="0"/>
            </w:tcBorders>
          </w:tcPr>
          <w:p w:rsidR="00DB0EB8" w:rsidP="00134417" w:rsidRDefault="00DB0EB8" w14:paraId="04D06912" w14:textId="77777777"/>
        </w:tc>
      </w:tr>
      <w:tr w:rsidR="00DB0EB8" w:rsidTr="00134417" w14:paraId="403318D6" w14:textId="77777777">
        <w:trPr>
          <w:trHeight w:val="262" w:hRule="exact"/>
        </w:trPr>
        <w:tc>
          <w:tcPr>
            <w:tcW w:w="462" w:type="dxa"/>
            <w:tcBorders>
              <w:top w:val="single" w:color="000000" w:sz="4" w:space="0"/>
              <w:left w:val="single" w:color="000000" w:sz="4" w:space="0"/>
              <w:bottom w:val="single" w:color="000000" w:sz="4" w:space="0"/>
              <w:right w:val="single" w:color="000000" w:sz="4" w:space="0"/>
            </w:tcBorders>
          </w:tcPr>
          <w:p w:rsidR="00DB0EB8" w:rsidP="00134417" w:rsidRDefault="00DB0EB8" w14:paraId="365839F6" w14:textId="77777777"/>
        </w:tc>
        <w:tc>
          <w:tcPr>
            <w:tcW w:w="6592" w:type="dxa"/>
            <w:tcBorders>
              <w:top w:val="single" w:color="000000" w:sz="4" w:space="0"/>
              <w:left w:val="single" w:color="000000" w:sz="4" w:space="0"/>
              <w:bottom w:val="single" w:color="000000" w:sz="4" w:space="0"/>
              <w:right w:val="single" w:color="000000" w:sz="4" w:space="0"/>
            </w:tcBorders>
          </w:tcPr>
          <w:p w:rsidR="00DB0EB8" w:rsidP="00134417" w:rsidRDefault="00DB0EB8" w14:paraId="71B45B58" w14:textId="77777777">
            <w:pPr>
              <w:pStyle w:val="TableParagraph"/>
              <w:spacing w:line="251" w:lineRule="exact"/>
              <w:ind w:left="105"/>
              <w:rPr>
                <w:rFonts w:ascii="Arial" w:hAnsi="Arial" w:eastAsia="Arial" w:cs="Arial"/>
              </w:rPr>
            </w:pPr>
            <w:r>
              <w:rPr>
                <w:rFonts w:ascii="Arial"/>
              </w:rPr>
              <w:t>No evidence</w:t>
            </w:r>
            <w:r>
              <w:rPr>
                <w:rFonts w:ascii="Arial"/>
                <w:spacing w:val="-7"/>
              </w:rPr>
              <w:t xml:space="preserve"> </w:t>
            </w:r>
            <w:r>
              <w:rPr>
                <w:rFonts w:ascii="Arial"/>
              </w:rPr>
              <w:t>presented</w:t>
            </w:r>
          </w:p>
        </w:tc>
        <w:tc>
          <w:tcPr>
            <w:tcW w:w="638" w:type="dxa"/>
            <w:tcBorders>
              <w:top w:val="single" w:color="000000" w:sz="4" w:space="0"/>
              <w:left w:val="single" w:color="000000" w:sz="4" w:space="0"/>
              <w:bottom w:val="single" w:color="000000" w:sz="4" w:space="0"/>
              <w:right w:val="single" w:color="000000" w:sz="4" w:space="0"/>
            </w:tcBorders>
          </w:tcPr>
          <w:p w:rsidR="00DB0EB8" w:rsidP="00134417" w:rsidRDefault="00DB0EB8" w14:paraId="2F213C07" w14:textId="77777777">
            <w:pPr>
              <w:pStyle w:val="TableParagraph"/>
              <w:spacing w:line="251" w:lineRule="exact"/>
              <w:ind w:left="105"/>
              <w:rPr>
                <w:rFonts w:ascii="Arial"/>
              </w:rPr>
            </w:pPr>
          </w:p>
        </w:tc>
        <w:tc>
          <w:tcPr>
            <w:tcW w:w="708"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908922A" w14:textId="77777777">
            <w:pPr>
              <w:pStyle w:val="TableParagraph"/>
              <w:spacing w:line="251" w:lineRule="exact"/>
              <w:ind w:left="105"/>
              <w:rPr>
                <w:rFonts w:ascii="Arial" w:hAnsi="Arial" w:eastAsia="Arial" w:cs="Arial"/>
                <w:sz w:val="16"/>
                <w:szCs w:val="16"/>
              </w:rPr>
            </w:pPr>
            <w:r w:rsidRPr="004B3468">
              <w:rPr>
                <w:rFonts w:ascii="Arial"/>
                <w:sz w:val="16"/>
                <w:szCs w:val="16"/>
              </w:rPr>
              <w:t>0</w:t>
            </w:r>
          </w:p>
        </w:tc>
        <w:tc>
          <w:tcPr>
            <w:tcW w:w="7020" w:type="dxa"/>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48DC22E2" w14:textId="77777777">
            <w:pPr>
              <w:pStyle w:val="TableParagraph"/>
              <w:spacing w:line="248" w:lineRule="exact"/>
              <w:ind w:left="105"/>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034C9054" w14:textId="77777777">
      <w:pPr>
        <w:spacing w:line="248" w:lineRule="exact"/>
        <w:rPr>
          <w:rFonts w:ascii="Arial" w:hAnsi="Arial" w:eastAsia="Arial" w:cs="Arial"/>
        </w:rPr>
        <w:sectPr w:rsidR="00DB0EB8">
          <w:pgSz w:w="16840" w:h="11910" w:orient="landscape"/>
          <w:pgMar w:top="1040" w:right="1020" w:bottom="700" w:left="920" w:header="0" w:footer="510" w:gutter="0"/>
          <w:cols w:space="720"/>
        </w:sectPr>
      </w:pPr>
    </w:p>
    <w:p w:rsidR="00DB0EB8" w:rsidP="00DB0EB8" w:rsidRDefault="00DB0EB8" w14:paraId="2B499E0A" w14:textId="77777777">
      <w:pPr>
        <w:spacing w:before="4"/>
        <w:rPr>
          <w:rFonts w:ascii="Times New Roman" w:hAnsi="Times New Roman" w:eastAsia="Times New Roman" w:cs="Times New Roman"/>
        </w:rPr>
      </w:pPr>
    </w:p>
    <w:tbl>
      <w:tblPr>
        <w:tblW w:w="15420" w:type="dxa"/>
        <w:tblInd w:w="100" w:type="dxa"/>
        <w:tblLayout w:type="fixed"/>
        <w:tblCellMar>
          <w:left w:w="0" w:type="dxa"/>
          <w:right w:w="0" w:type="dxa"/>
        </w:tblCellMar>
        <w:tblLook w:val="01E0" w:firstRow="1" w:lastRow="1" w:firstColumn="1" w:lastColumn="1" w:noHBand="0" w:noVBand="0"/>
      </w:tblPr>
      <w:tblGrid>
        <w:gridCol w:w="462"/>
        <w:gridCol w:w="6663"/>
        <w:gridCol w:w="567"/>
        <w:gridCol w:w="567"/>
        <w:gridCol w:w="7161"/>
      </w:tblGrid>
      <w:tr w:rsidR="00DB0EB8" w:rsidTr="00134417" w14:paraId="46AB6867" w14:textId="77777777">
        <w:trPr>
          <w:trHeight w:val="264" w:hRule="exact"/>
        </w:trPr>
        <w:tc>
          <w:tcPr>
            <w:tcW w:w="15420" w:type="dxa"/>
            <w:gridSpan w:val="5"/>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4240AFF7" w14:textId="77777777">
            <w:pPr>
              <w:pStyle w:val="TableParagraph"/>
              <w:spacing w:line="248" w:lineRule="exact"/>
              <w:ind w:left="103"/>
              <w:rPr>
                <w:rFonts w:ascii="Arial" w:hAnsi="Arial" w:eastAsia="Arial" w:cs="Arial"/>
              </w:rPr>
            </w:pPr>
            <w:r>
              <w:rPr>
                <w:rFonts w:ascii="Arial"/>
                <w:b/>
              </w:rPr>
              <w:t>Evaluation</w:t>
            </w:r>
          </w:p>
        </w:tc>
      </w:tr>
      <w:tr w:rsidR="00DB0EB8" w:rsidTr="00134417" w14:paraId="4A0BD5AB" w14:textId="77777777">
        <w:trPr>
          <w:trHeight w:val="262" w:hRule="exact"/>
        </w:trPr>
        <w:tc>
          <w:tcPr>
            <w:tcW w:w="462"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38D110CF" w14:textId="77777777">
            <w:pPr>
              <w:pStyle w:val="TableParagraph"/>
              <w:spacing w:line="248" w:lineRule="exact"/>
              <w:ind w:left="103"/>
              <w:rPr>
                <w:rFonts w:ascii="Arial" w:hAnsi="Arial" w:eastAsia="Arial" w:cs="Arial"/>
                <w:sz w:val="16"/>
                <w:szCs w:val="16"/>
              </w:rPr>
            </w:pPr>
            <w:r w:rsidRPr="004B3468">
              <w:rPr>
                <w:rFonts w:ascii="Arial"/>
                <w:b/>
                <w:sz w:val="16"/>
                <w:szCs w:val="16"/>
              </w:rPr>
              <w:t>L</w:t>
            </w:r>
          </w:p>
        </w:tc>
        <w:tc>
          <w:tcPr>
            <w:tcW w:w="6663"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477EA36D" w14:textId="77777777">
            <w:pPr>
              <w:pStyle w:val="TableParagraph"/>
              <w:spacing w:line="248" w:lineRule="exact"/>
              <w:ind w:left="105"/>
              <w:rPr>
                <w:rFonts w:ascii="Arial" w:hAnsi="Arial" w:eastAsia="Arial" w:cs="Arial"/>
                <w:sz w:val="16"/>
                <w:szCs w:val="16"/>
              </w:rPr>
            </w:pPr>
            <w:r w:rsidRPr="004B3468">
              <w:rPr>
                <w:rFonts w:ascii="Arial"/>
                <w:b/>
                <w:sz w:val="16"/>
                <w:szCs w:val="16"/>
              </w:rPr>
              <w:t>Criteria</w:t>
            </w:r>
          </w:p>
        </w:tc>
        <w:tc>
          <w:tcPr>
            <w:tcW w:w="567" w:type="dxa"/>
            <w:tcBorders>
              <w:top w:val="single" w:color="000000" w:sz="4" w:space="0"/>
              <w:left w:val="single" w:color="000000" w:sz="4" w:space="0"/>
              <w:bottom w:val="single" w:color="000000" w:sz="4" w:space="0"/>
              <w:right w:val="single" w:color="000000" w:sz="4" w:space="0"/>
            </w:tcBorders>
            <w:shd w:val="clear" w:color="auto" w:fill="D9D9D9" w:themeFill="background1" w:themeFillShade="D9"/>
          </w:tcPr>
          <w:p w:rsidRPr="004B3468" w:rsidR="00DB0EB8" w:rsidP="00134417" w:rsidRDefault="00DB0EB8" w14:paraId="60505859" w14:textId="77777777">
            <w:pPr>
              <w:pStyle w:val="TableParagraph"/>
              <w:spacing w:line="248" w:lineRule="exact"/>
              <w:ind w:left="105"/>
              <w:rPr>
                <w:rFonts w:ascii="Arial"/>
                <w:b/>
                <w:sz w:val="16"/>
                <w:szCs w:val="16"/>
              </w:rPr>
            </w:pPr>
            <w:r w:rsidRPr="004B3468">
              <w:rPr>
                <w:rFonts w:ascii="Arial"/>
                <w:b/>
                <w:sz w:val="16"/>
                <w:szCs w:val="16"/>
              </w:rPr>
              <w:t>page</w:t>
            </w:r>
          </w:p>
        </w:tc>
        <w:tc>
          <w:tcPr>
            <w:tcW w:w="567"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055A40AD" w14:textId="77777777">
            <w:pPr>
              <w:pStyle w:val="TableParagraph"/>
              <w:spacing w:line="248" w:lineRule="exact"/>
              <w:ind w:left="105"/>
              <w:rPr>
                <w:rFonts w:ascii="Arial" w:hAnsi="Arial" w:eastAsia="Arial" w:cs="Arial"/>
                <w:sz w:val="16"/>
                <w:szCs w:val="16"/>
              </w:rPr>
            </w:pPr>
            <w:r w:rsidRPr="004B3468">
              <w:rPr>
                <w:rFonts w:ascii="Arial"/>
                <w:b/>
                <w:sz w:val="16"/>
                <w:szCs w:val="16"/>
              </w:rPr>
              <w:t>Mark</w:t>
            </w:r>
          </w:p>
        </w:tc>
        <w:tc>
          <w:tcPr>
            <w:tcW w:w="7161" w:type="dxa"/>
            <w:tcBorders>
              <w:top w:val="single" w:color="000000" w:sz="4" w:space="0"/>
              <w:left w:val="single" w:color="000000" w:sz="4" w:space="0"/>
              <w:bottom w:val="single" w:color="000000" w:sz="4" w:space="0"/>
              <w:right w:val="single" w:color="000000" w:sz="4" w:space="0"/>
            </w:tcBorders>
            <w:shd w:val="clear" w:color="auto" w:fill="DADADA"/>
          </w:tcPr>
          <w:p w:rsidRPr="004B3468" w:rsidR="00DB0EB8" w:rsidP="00134417" w:rsidRDefault="00DB0EB8" w14:paraId="726FE75D" w14:textId="77777777">
            <w:pPr>
              <w:pStyle w:val="TableParagraph"/>
              <w:spacing w:line="248" w:lineRule="exact"/>
              <w:ind w:left="103"/>
              <w:rPr>
                <w:rFonts w:ascii="Arial" w:hAnsi="Arial" w:eastAsia="Arial" w:cs="Arial"/>
                <w:sz w:val="16"/>
                <w:szCs w:val="16"/>
              </w:rPr>
            </w:pPr>
            <w:r w:rsidRPr="004B3468">
              <w:rPr>
                <w:rFonts w:ascii="Arial"/>
                <w:b/>
                <w:sz w:val="16"/>
                <w:szCs w:val="16"/>
              </w:rPr>
              <w:t>Comments/evidence</w:t>
            </w:r>
          </w:p>
        </w:tc>
      </w:tr>
      <w:tr w:rsidR="00DB0EB8" w:rsidTr="00134417" w14:paraId="41D3973B" w14:textId="77777777">
        <w:trPr>
          <w:trHeight w:val="650"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4310D6C4" w14:textId="77777777">
            <w:pPr>
              <w:pStyle w:val="TableParagraph"/>
              <w:rPr>
                <w:rFonts w:ascii="Times New Roman" w:hAnsi="Times New Roman" w:eastAsia="Times New Roman" w:cs="Times New Roman"/>
                <w:sz w:val="16"/>
                <w:szCs w:val="16"/>
              </w:rPr>
            </w:pPr>
          </w:p>
          <w:p w:rsidRPr="004B3468" w:rsidR="00DB0EB8" w:rsidP="00134417" w:rsidRDefault="00DB0EB8" w14:paraId="780BE847"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7BDAEC24" w14:textId="77777777">
            <w:pPr>
              <w:pStyle w:val="TableParagraph"/>
              <w:ind w:left="103"/>
              <w:rPr>
                <w:rFonts w:ascii="Arial" w:hAnsi="Arial" w:eastAsia="Arial" w:cs="Arial"/>
                <w:sz w:val="16"/>
                <w:szCs w:val="16"/>
              </w:rPr>
            </w:pPr>
            <w:r w:rsidRPr="004B3468">
              <w:rPr>
                <w:rFonts w:ascii="Arial"/>
                <w:sz w:val="16"/>
                <w:szCs w:val="16"/>
              </w:rPr>
              <w:t>4</w:t>
            </w:r>
          </w:p>
        </w:tc>
        <w:tc>
          <w:tcPr>
            <w:tcW w:w="6663" w:type="dxa"/>
            <w:tcBorders>
              <w:top w:val="single" w:color="000000" w:sz="4" w:space="0"/>
              <w:left w:val="single" w:color="000000" w:sz="4" w:space="0"/>
              <w:bottom w:val="single" w:color="000000" w:sz="4" w:space="0"/>
              <w:right w:val="single" w:color="000000" w:sz="4" w:space="0"/>
            </w:tcBorders>
          </w:tcPr>
          <w:p w:rsidRPr="00663EEF" w:rsidR="00DB0EB8" w:rsidP="00DB0EB8" w:rsidRDefault="00DB0EB8" w14:paraId="18A22721" w14:textId="77777777">
            <w:pPr>
              <w:pStyle w:val="TableParagraph"/>
              <w:numPr>
                <w:ilvl w:val="0"/>
                <w:numId w:val="7"/>
              </w:numPr>
              <w:ind w:left="357" w:right="119" w:hanging="357"/>
              <w:rPr>
                <w:rFonts w:ascii="Arial" w:hAnsi="Arial" w:eastAsia="Arial" w:cs="Arial"/>
              </w:rPr>
            </w:pPr>
            <w:r>
              <w:rPr>
                <w:rFonts w:ascii="Arial"/>
              </w:rPr>
              <w:t xml:space="preserve">Full consideration given to how well the outcome meets </w:t>
            </w:r>
            <w:proofErr w:type="gramStart"/>
            <w:r>
              <w:rPr>
                <w:rFonts w:ascii="Arial"/>
              </w:rPr>
              <w:t>all</w:t>
            </w:r>
            <w:r>
              <w:rPr>
                <w:rFonts w:ascii="Arial"/>
                <w:spacing w:val="-21"/>
              </w:rPr>
              <w:t xml:space="preserve"> </w:t>
            </w:r>
            <w:r>
              <w:rPr>
                <w:rFonts w:ascii="Arial"/>
              </w:rPr>
              <w:t>of</w:t>
            </w:r>
            <w:proofErr w:type="gramEnd"/>
            <w:r>
              <w:rPr>
                <w:rFonts w:ascii="Arial"/>
              </w:rPr>
              <w:t xml:space="preserve"> its</w:t>
            </w:r>
            <w:r>
              <w:rPr>
                <w:rFonts w:ascii="Arial"/>
                <w:spacing w:val="-3"/>
              </w:rPr>
              <w:t xml:space="preserve"> </w:t>
            </w:r>
            <w:r>
              <w:rPr>
                <w:rFonts w:ascii="Arial"/>
              </w:rPr>
              <w:t>requirements.</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1FC3CED1"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35E1F9C0" w14:textId="77777777">
            <w:pPr>
              <w:pStyle w:val="TableParagraph"/>
              <w:rPr>
                <w:rFonts w:ascii="Times New Roman" w:hAnsi="Times New Roman" w:eastAsia="Times New Roman" w:cs="Times New Roman"/>
                <w:sz w:val="16"/>
                <w:szCs w:val="16"/>
              </w:rPr>
            </w:pPr>
          </w:p>
          <w:p w:rsidRPr="004B3468" w:rsidR="00DB0EB8" w:rsidP="00134417" w:rsidRDefault="00DB0EB8" w14:paraId="3936FBB7"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0D636178" w14:textId="77777777">
            <w:pPr>
              <w:pStyle w:val="TableParagraph"/>
              <w:ind w:left="105"/>
              <w:rPr>
                <w:rFonts w:ascii="Arial" w:hAnsi="Arial" w:eastAsia="Arial" w:cs="Arial"/>
                <w:sz w:val="16"/>
                <w:szCs w:val="16"/>
              </w:rPr>
            </w:pPr>
            <w:r w:rsidRPr="004B3468">
              <w:rPr>
                <w:rFonts w:ascii="Arial"/>
                <w:sz w:val="16"/>
                <w:szCs w:val="16"/>
              </w:rPr>
              <w:t>4</w:t>
            </w:r>
          </w:p>
        </w:tc>
        <w:tc>
          <w:tcPr>
            <w:tcW w:w="7161" w:type="dxa"/>
            <w:vMerge w:val="restart"/>
            <w:tcBorders>
              <w:top w:val="single" w:color="000000" w:sz="4" w:space="0"/>
              <w:left w:val="single" w:color="000000" w:sz="4" w:space="0"/>
              <w:right w:val="single" w:color="000000" w:sz="4" w:space="0"/>
            </w:tcBorders>
          </w:tcPr>
          <w:p w:rsidR="00DB0EB8" w:rsidP="00134417" w:rsidRDefault="00DB0EB8" w14:paraId="389EDEBC" w14:textId="77777777"/>
        </w:tc>
      </w:tr>
      <w:tr w:rsidR="00DB0EB8" w:rsidTr="00134417" w14:paraId="4A857CFA" w14:textId="77777777">
        <w:trPr>
          <w:trHeight w:val="1140"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6D5D9077" w14:textId="77777777">
            <w:pPr>
              <w:pStyle w:val="TableParagraph"/>
              <w:rPr>
                <w:rFonts w:ascii="Times New Roman" w:hAnsi="Times New Roman" w:eastAsia="Times New Roman" w:cs="Times New Roman"/>
                <w:sz w:val="16"/>
                <w:szCs w:val="16"/>
              </w:rPr>
            </w:pPr>
          </w:p>
        </w:tc>
        <w:tc>
          <w:tcPr>
            <w:tcW w:w="6663" w:type="dxa"/>
            <w:tcBorders>
              <w:top w:val="single" w:color="000000" w:sz="4" w:space="0"/>
              <w:left w:val="single" w:color="000000" w:sz="4" w:space="0"/>
              <w:bottom w:val="single" w:color="000000" w:sz="4" w:space="0"/>
              <w:right w:val="single" w:color="000000" w:sz="4" w:space="0"/>
            </w:tcBorders>
          </w:tcPr>
          <w:p w:rsidR="00DB0EB8" w:rsidP="00DB0EB8" w:rsidRDefault="00DB0EB8" w14:paraId="397C23DC" w14:textId="77777777">
            <w:pPr>
              <w:pStyle w:val="TableParagraph"/>
              <w:numPr>
                <w:ilvl w:val="0"/>
                <w:numId w:val="7"/>
              </w:numPr>
              <w:ind w:left="357" w:right="119" w:hanging="357"/>
              <w:rPr>
                <w:rFonts w:ascii="Arial"/>
              </w:rPr>
            </w:pPr>
            <w:r>
              <w:rPr>
                <w:rFonts w:ascii="Arial"/>
              </w:rPr>
              <w:t>How the outcome could be improved if the problem</w:t>
            </w:r>
            <w:r>
              <w:rPr>
                <w:rFonts w:ascii="Arial"/>
                <w:spacing w:val="-15"/>
              </w:rPr>
              <w:t xml:space="preserve"> </w:t>
            </w:r>
            <w:r>
              <w:rPr>
                <w:rFonts w:ascii="Arial"/>
                <w:spacing w:val="-2"/>
              </w:rPr>
              <w:t>was</w:t>
            </w:r>
            <w:r>
              <w:rPr>
                <w:rFonts w:ascii="Arial"/>
                <w:spacing w:val="-1"/>
              </w:rPr>
              <w:t xml:space="preserve"> </w:t>
            </w:r>
            <w:r>
              <w:rPr>
                <w:rFonts w:ascii="Arial"/>
              </w:rPr>
              <w:t>revisited is discussed and given detailed</w:t>
            </w:r>
            <w:r>
              <w:rPr>
                <w:rFonts w:ascii="Arial"/>
                <w:spacing w:val="-16"/>
              </w:rPr>
              <w:t xml:space="preserve"> </w:t>
            </w:r>
            <w:r>
              <w:rPr>
                <w:rFonts w:ascii="Arial"/>
              </w:rPr>
              <w:t>consideration.</w:t>
            </w:r>
            <w:r>
              <w:rPr>
                <w:rFonts w:ascii="Arial"/>
                <w:spacing w:val="-1"/>
              </w:rPr>
              <w:t xml:space="preserve"> </w:t>
            </w:r>
            <w:r>
              <w:rPr>
                <w:rFonts w:ascii="Arial"/>
              </w:rPr>
              <w:t>Independent feedback obtained of a useful and</w:t>
            </w:r>
            <w:r>
              <w:rPr>
                <w:rFonts w:ascii="Arial"/>
                <w:spacing w:val="-17"/>
              </w:rPr>
              <w:t xml:space="preserve"> </w:t>
            </w:r>
            <w:r>
              <w:rPr>
                <w:rFonts w:ascii="Arial"/>
              </w:rPr>
              <w:t xml:space="preserve">realistic nature, </w:t>
            </w:r>
            <w:proofErr w:type="gramStart"/>
            <w:r>
              <w:rPr>
                <w:rFonts w:ascii="Arial"/>
              </w:rPr>
              <w:t>evaluated</w:t>
            </w:r>
            <w:proofErr w:type="gramEnd"/>
            <w:r>
              <w:rPr>
                <w:rFonts w:ascii="Arial"/>
              </w:rPr>
              <w:t xml:space="preserve"> and discussed in a meaningful</w:t>
            </w:r>
            <w:r>
              <w:rPr>
                <w:rFonts w:ascii="Arial"/>
                <w:spacing w:val="-21"/>
              </w:rPr>
              <w:t xml:space="preserve"> </w:t>
            </w:r>
            <w:r>
              <w:rPr>
                <w:rFonts w:ascii="Arial"/>
              </w:rPr>
              <w:t>way.</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6A7887DC"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D00F411" w14:textId="77777777">
            <w:pPr>
              <w:pStyle w:val="TableParagraph"/>
              <w:rPr>
                <w:rFonts w:ascii="Times New Roman" w:hAnsi="Times New Roman" w:eastAsia="Times New Roman" w:cs="Times New Roman"/>
                <w:sz w:val="16"/>
                <w:szCs w:val="16"/>
              </w:rPr>
            </w:pPr>
          </w:p>
        </w:tc>
        <w:tc>
          <w:tcPr>
            <w:tcW w:w="7161" w:type="dxa"/>
            <w:vMerge/>
            <w:tcBorders>
              <w:top w:val="single" w:color="000000" w:sz="4" w:space="0"/>
              <w:left w:val="single" w:color="000000" w:sz="4" w:space="0"/>
              <w:right w:val="single" w:color="000000" w:sz="4" w:space="0"/>
            </w:tcBorders>
          </w:tcPr>
          <w:p w:rsidR="00DB0EB8" w:rsidP="00134417" w:rsidRDefault="00DB0EB8" w14:paraId="189FEE4B" w14:textId="77777777"/>
        </w:tc>
      </w:tr>
      <w:tr w:rsidR="00DB0EB8" w:rsidTr="00134417" w14:paraId="3E3E4FD2" w14:textId="77777777">
        <w:trPr>
          <w:trHeight w:val="609"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7E185277" w14:textId="77777777">
            <w:pPr>
              <w:pStyle w:val="TableParagraph"/>
              <w:rPr>
                <w:rFonts w:ascii="Times New Roman" w:hAnsi="Times New Roman" w:eastAsia="Times New Roman" w:cs="Times New Roman"/>
                <w:sz w:val="16"/>
                <w:szCs w:val="16"/>
              </w:rPr>
            </w:pPr>
          </w:p>
          <w:p w:rsidRPr="004B3468" w:rsidR="00DB0EB8" w:rsidP="00134417" w:rsidRDefault="00DB0EB8" w14:paraId="0620A2A9" w14:textId="77777777">
            <w:pPr>
              <w:pStyle w:val="TableParagraph"/>
              <w:rPr>
                <w:rFonts w:ascii="Times New Roman" w:hAnsi="Times New Roman" w:eastAsia="Times New Roman" w:cs="Times New Roman"/>
                <w:sz w:val="16"/>
                <w:szCs w:val="16"/>
              </w:rPr>
            </w:pPr>
          </w:p>
          <w:p w:rsidRPr="004B3468" w:rsidR="00DB0EB8" w:rsidP="00134417" w:rsidRDefault="00DB0EB8" w14:paraId="2D0CD196"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5FD13710" w14:textId="77777777">
            <w:pPr>
              <w:pStyle w:val="TableParagraph"/>
              <w:ind w:left="103"/>
              <w:rPr>
                <w:rFonts w:ascii="Arial" w:hAnsi="Arial" w:eastAsia="Arial" w:cs="Arial"/>
                <w:sz w:val="16"/>
                <w:szCs w:val="16"/>
              </w:rPr>
            </w:pPr>
            <w:r w:rsidRPr="004B3468">
              <w:rPr>
                <w:rFonts w:ascii="Arial"/>
                <w:sz w:val="16"/>
                <w:szCs w:val="16"/>
              </w:rPr>
              <w:t>3</w:t>
            </w:r>
          </w:p>
        </w:tc>
        <w:tc>
          <w:tcPr>
            <w:tcW w:w="6663" w:type="dxa"/>
            <w:tcBorders>
              <w:top w:val="single" w:color="000000" w:sz="4" w:space="0"/>
              <w:left w:val="single" w:color="000000" w:sz="4" w:space="0"/>
              <w:bottom w:val="single" w:color="000000" w:sz="4" w:space="0"/>
              <w:right w:val="single" w:color="000000" w:sz="4" w:space="0"/>
            </w:tcBorders>
          </w:tcPr>
          <w:p w:rsidRPr="00663EEF" w:rsidR="00DB0EB8" w:rsidP="00DB0EB8" w:rsidRDefault="00DB0EB8" w14:paraId="783A5D44" w14:textId="77777777">
            <w:pPr>
              <w:pStyle w:val="TableParagraph"/>
              <w:numPr>
                <w:ilvl w:val="0"/>
                <w:numId w:val="8"/>
              </w:numPr>
              <w:spacing w:line="242" w:lineRule="auto"/>
              <w:ind w:left="357" w:right="949" w:hanging="357"/>
              <w:rPr>
                <w:rFonts w:ascii="Arial" w:hAnsi="Arial" w:eastAsia="Arial" w:cs="Arial"/>
              </w:rPr>
            </w:pPr>
            <w:r>
              <w:rPr>
                <w:rFonts w:ascii="Arial"/>
              </w:rPr>
              <w:t>Full or nearly full consideration given to how well</w:t>
            </w:r>
            <w:r>
              <w:rPr>
                <w:rFonts w:ascii="Arial"/>
                <w:spacing w:val="-16"/>
              </w:rPr>
              <w:t xml:space="preserve"> </w:t>
            </w:r>
            <w:r>
              <w:rPr>
                <w:rFonts w:ascii="Arial"/>
              </w:rPr>
              <w:t>the</w:t>
            </w:r>
            <w:r>
              <w:rPr>
                <w:rFonts w:ascii="Arial"/>
                <w:spacing w:val="-1"/>
              </w:rPr>
              <w:t xml:space="preserve"> </w:t>
            </w:r>
            <w:r>
              <w:rPr>
                <w:rFonts w:ascii="Arial"/>
              </w:rPr>
              <w:t xml:space="preserve">outcome meets </w:t>
            </w:r>
            <w:proofErr w:type="gramStart"/>
            <w:r>
              <w:rPr>
                <w:rFonts w:ascii="Arial"/>
              </w:rPr>
              <w:t>all of</w:t>
            </w:r>
            <w:proofErr w:type="gramEnd"/>
            <w:r>
              <w:rPr>
                <w:rFonts w:ascii="Arial"/>
              </w:rPr>
              <w:t xml:space="preserve"> its</w:t>
            </w:r>
            <w:r>
              <w:rPr>
                <w:rFonts w:ascii="Arial"/>
                <w:spacing w:val="-13"/>
              </w:rPr>
              <w:t xml:space="preserve"> </w:t>
            </w:r>
            <w:r>
              <w:rPr>
                <w:rFonts w:ascii="Arial"/>
              </w:rPr>
              <w:t>requirements.</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7218EE97"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4185FE7B" w14:textId="77777777">
            <w:pPr>
              <w:pStyle w:val="TableParagraph"/>
              <w:rPr>
                <w:rFonts w:ascii="Times New Roman" w:hAnsi="Times New Roman" w:eastAsia="Times New Roman" w:cs="Times New Roman"/>
                <w:sz w:val="16"/>
                <w:szCs w:val="16"/>
              </w:rPr>
            </w:pPr>
          </w:p>
          <w:p w:rsidRPr="004B3468" w:rsidR="00DB0EB8" w:rsidP="00134417" w:rsidRDefault="00DB0EB8" w14:paraId="4C80969D" w14:textId="77777777">
            <w:pPr>
              <w:pStyle w:val="TableParagraph"/>
              <w:rPr>
                <w:rFonts w:ascii="Times New Roman" w:hAnsi="Times New Roman" w:eastAsia="Times New Roman" w:cs="Times New Roman"/>
                <w:sz w:val="16"/>
                <w:szCs w:val="16"/>
              </w:rPr>
            </w:pPr>
          </w:p>
          <w:p w:rsidRPr="004B3468" w:rsidR="00DB0EB8" w:rsidP="00134417" w:rsidRDefault="00DB0EB8" w14:paraId="7C1EEE62"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49AC0E47" w14:textId="77777777">
            <w:pPr>
              <w:pStyle w:val="TableParagraph"/>
              <w:ind w:left="105"/>
              <w:rPr>
                <w:rFonts w:ascii="Arial" w:hAnsi="Arial" w:eastAsia="Arial" w:cs="Arial"/>
                <w:sz w:val="16"/>
                <w:szCs w:val="16"/>
              </w:rPr>
            </w:pPr>
            <w:r w:rsidRPr="004B3468">
              <w:rPr>
                <w:rFonts w:ascii="Arial"/>
                <w:sz w:val="16"/>
                <w:szCs w:val="16"/>
              </w:rPr>
              <w:t>3</w:t>
            </w:r>
          </w:p>
        </w:tc>
        <w:tc>
          <w:tcPr>
            <w:tcW w:w="7161" w:type="dxa"/>
            <w:vMerge/>
            <w:tcBorders>
              <w:left w:val="single" w:color="000000" w:sz="4" w:space="0"/>
              <w:right w:val="single" w:color="000000" w:sz="4" w:space="0"/>
            </w:tcBorders>
          </w:tcPr>
          <w:p w:rsidR="00DB0EB8" w:rsidP="00134417" w:rsidRDefault="00DB0EB8" w14:paraId="68AC8A30" w14:textId="77777777"/>
        </w:tc>
      </w:tr>
      <w:tr w:rsidR="00DB0EB8" w:rsidTr="00134417" w14:paraId="0988CBCB" w14:textId="77777777">
        <w:trPr>
          <w:trHeight w:val="1781"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7788F2D8" w14:textId="77777777">
            <w:pPr>
              <w:pStyle w:val="TableParagraph"/>
              <w:rPr>
                <w:rFonts w:ascii="Times New Roman" w:hAnsi="Times New Roman" w:eastAsia="Times New Roman" w:cs="Times New Roman"/>
                <w:sz w:val="16"/>
                <w:szCs w:val="16"/>
              </w:rPr>
            </w:pPr>
          </w:p>
        </w:tc>
        <w:tc>
          <w:tcPr>
            <w:tcW w:w="6663" w:type="dxa"/>
            <w:tcBorders>
              <w:top w:val="single" w:color="000000" w:sz="4" w:space="0"/>
              <w:left w:val="single" w:color="000000" w:sz="4" w:space="0"/>
              <w:bottom w:val="single" w:color="000000" w:sz="4" w:space="0"/>
              <w:right w:val="single" w:color="000000" w:sz="4" w:space="0"/>
            </w:tcBorders>
          </w:tcPr>
          <w:p w:rsidR="00DB0EB8" w:rsidP="00DB0EB8" w:rsidRDefault="00DB0EB8" w14:paraId="5BD93437" w14:textId="77777777">
            <w:pPr>
              <w:pStyle w:val="TableParagraph"/>
              <w:numPr>
                <w:ilvl w:val="0"/>
                <w:numId w:val="8"/>
              </w:numPr>
              <w:spacing w:line="242" w:lineRule="auto"/>
              <w:ind w:left="357" w:right="949" w:hanging="357"/>
              <w:rPr>
                <w:rFonts w:ascii="Arial"/>
              </w:rPr>
            </w:pPr>
            <w:r>
              <w:rPr>
                <w:rFonts w:ascii="Arial"/>
              </w:rPr>
              <w:t>How the outcome could be improved if the problem</w:t>
            </w:r>
            <w:r>
              <w:rPr>
                <w:rFonts w:ascii="Arial"/>
                <w:spacing w:val="-13"/>
              </w:rPr>
              <w:t xml:space="preserve"> </w:t>
            </w:r>
            <w:r>
              <w:rPr>
                <w:rFonts w:ascii="Arial"/>
                <w:spacing w:val="-2"/>
              </w:rPr>
              <w:t>was</w:t>
            </w:r>
            <w:r>
              <w:rPr>
                <w:rFonts w:ascii="Arial"/>
                <w:spacing w:val="-1"/>
              </w:rPr>
              <w:t xml:space="preserve"> </w:t>
            </w:r>
            <w:r>
              <w:rPr>
                <w:rFonts w:ascii="Arial"/>
              </w:rPr>
              <w:t>revisited is discussed but consideration given is</w:t>
            </w:r>
            <w:r>
              <w:rPr>
                <w:rFonts w:ascii="Arial"/>
                <w:spacing w:val="-11"/>
              </w:rPr>
              <w:t xml:space="preserve"> </w:t>
            </w:r>
            <w:r>
              <w:rPr>
                <w:rFonts w:ascii="Arial"/>
              </w:rPr>
              <w:t>limited.</w:t>
            </w:r>
            <w:r>
              <w:rPr>
                <w:rFonts w:ascii="Arial"/>
                <w:spacing w:val="-1"/>
              </w:rPr>
              <w:t xml:space="preserve"> </w:t>
            </w:r>
            <w:r>
              <w:rPr>
                <w:rFonts w:ascii="Arial"/>
              </w:rPr>
              <w:t>Independent feedback obtained of a useful and</w:t>
            </w:r>
            <w:r>
              <w:rPr>
                <w:rFonts w:ascii="Arial"/>
                <w:spacing w:val="-13"/>
              </w:rPr>
              <w:t xml:space="preserve"> </w:t>
            </w:r>
            <w:r>
              <w:rPr>
                <w:rFonts w:ascii="Arial"/>
              </w:rPr>
              <w:t>realistic nature but is not evaluated and discussed in a</w:t>
            </w:r>
            <w:r>
              <w:rPr>
                <w:rFonts w:ascii="Arial"/>
                <w:spacing w:val="-16"/>
              </w:rPr>
              <w:t xml:space="preserve"> </w:t>
            </w:r>
            <w:r>
              <w:rPr>
                <w:rFonts w:ascii="Arial"/>
              </w:rPr>
              <w:t>meaningful</w:t>
            </w:r>
            <w:r>
              <w:rPr>
                <w:rFonts w:ascii="Arial"/>
                <w:spacing w:val="-1"/>
              </w:rPr>
              <w:t xml:space="preserve"> </w:t>
            </w:r>
            <w:r>
              <w:rPr>
                <w:rFonts w:ascii="Arial"/>
              </w:rPr>
              <w:t>way, if at</w:t>
            </w:r>
            <w:r>
              <w:rPr>
                <w:rFonts w:ascii="Arial"/>
                <w:spacing w:val="-9"/>
              </w:rPr>
              <w:t xml:space="preserve"> </w:t>
            </w:r>
            <w:r>
              <w:rPr>
                <w:rFonts w:ascii="Arial"/>
              </w:rPr>
              <w:t>all.</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36B5039D"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59586B83" w14:textId="77777777">
            <w:pPr>
              <w:pStyle w:val="TableParagraph"/>
              <w:rPr>
                <w:rFonts w:ascii="Times New Roman" w:hAnsi="Times New Roman" w:eastAsia="Times New Roman" w:cs="Times New Roman"/>
                <w:sz w:val="16"/>
                <w:szCs w:val="16"/>
              </w:rPr>
            </w:pPr>
          </w:p>
        </w:tc>
        <w:tc>
          <w:tcPr>
            <w:tcW w:w="7161" w:type="dxa"/>
            <w:vMerge/>
            <w:tcBorders>
              <w:left w:val="single" w:color="000000" w:sz="4" w:space="0"/>
              <w:right w:val="single" w:color="000000" w:sz="4" w:space="0"/>
            </w:tcBorders>
          </w:tcPr>
          <w:p w:rsidR="00DB0EB8" w:rsidP="00134417" w:rsidRDefault="00DB0EB8" w14:paraId="30215363" w14:textId="77777777"/>
        </w:tc>
      </w:tr>
      <w:tr w:rsidR="00DB0EB8" w:rsidTr="00134417" w14:paraId="0BA296A1" w14:textId="77777777">
        <w:trPr>
          <w:trHeight w:val="1289"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5FFEE184" w14:textId="77777777">
            <w:pPr>
              <w:pStyle w:val="TableParagraph"/>
              <w:rPr>
                <w:rFonts w:ascii="Times New Roman" w:hAnsi="Times New Roman" w:eastAsia="Times New Roman" w:cs="Times New Roman"/>
                <w:sz w:val="16"/>
                <w:szCs w:val="16"/>
              </w:rPr>
            </w:pPr>
          </w:p>
          <w:p w:rsidRPr="004B3468" w:rsidR="00DB0EB8" w:rsidP="00134417" w:rsidRDefault="00DB0EB8" w14:paraId="501E7CB0" w14:textId="77777777">
            <w:pPr>
              <w:pStyle w:val="TableParagraph"/>
              <w:rPr>
                <w:rFonts w:ascii="Times New Roman" w:hAnsi="Times New Roman" w:eastAsia="Times New Roman" w:cs="Times New Roman"/>
                <w:sz w:val="16"/>
                <w:szCs w:val="16"/>
              </w:rPr>
            </w:pPr>
          </w:p>
          <w:p w:rsidRPr="004B3468" w:rsidR="00DB0EB8" w:rsidP="00134417" w:rsidRDefault="00DB0EB8" w14:paraId="3CA24FD1"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39DCE3A3" w14:textId="77777777">
            <w:pPr>
              <w:pStyle w:val="TableParagraph"/>
              <w:ind w:left="103"/>
              <w:rPr>
                <w:rFonts w:ascii="Arial" w:hAnsi="Arial" w:eastAsia="Arial" w:cs="Arial"/>
                <w:sz w:val="16"/>
                <w:szCs w:val="16"/>
              </w:rPr>
            </w:pPr>
            <w:r w:rsidRPr="004B3468">
              <w:rPr>
                <w:rFonts w:ascii="Arial"/>
                <w:sz w:val="16"/>
                <w:szCs w:val="16"/>
              </w:rPr>
              <w:t>2</w:t>
            </w:r>
          </w:p>
        </w:tc>
        <w:tc>
          <w:tcPr>
            <w:tcW w:w="6663" w:type="dxa"/>
            <w:tcBorders>
              <w:top w:val="single" w:color="000000" w:sz="4" w:space="0"/>
              <w:left w:val="single" w:color="000000" w:sz="4" w:space="0"/>
              <w:bottom w:val="single" w:color="000000" w:sz="4" w:space="0"/>
              <w:right w:val="single" w:color="000000" w:sz="4" w:space="0"/>
            </w:tcBorders>
          </w:tcPr>
          <w:p w:rsidRPr="00663EEF" w:rsidR="00DB0EB8" w:rsidP="00DB0EB8" w:rsidRDefault="00DB0EB8" w14:paraId="6A15AE77" w14:textId="77777777">
            <w:pPr>
              <w:pStyle w:val="TableParagraph"/>
              <w:numPr>
                <w:ilvl w:val="0"/>
                <w:numId w:val="8"/>
              </w:numPr>
              <w:ind w:left="357" w:right="127" w:hanging="357"/>
              <w:rPr>
                <w:rFonts w:ascii="Arial" w:hAnsi="Arial" w:eastAsia="Arial" w:cs="Arial"/>
              </w:rPr>
            </w:pPr>
            <w:r>
              <w:rPr>
                <w:rFonts w:ascii="Arial"/>
              </w:rPr>
              <w:t>The outcome is discussed but not all aspects are</w:t>
            </w:r>
            <w:r>
              <w:rPr>
                <w:rFonts w:ascii="Arial"/>
                <w:spacing w:val="-13"/>
              </w:rPr>
              <w:t xml:space="preserve"> </w:t>
            </w:r>
            <w:r>
              <w:rPr>
                <w:rFonts w:ascii="Arial"/>
              </w:rPr>
              <w:t>fully addressed either by omission or because some of</w:t>
            </w:r>
            <w:r>
              <w:rPr>
                <w:rFonts w:ascii="Arial"/>
                <w:spacing w:val="-14"/>
              </w:rPr>
              <w:t xml:space="preserve"> </w:t>
            </w:r>
            <w:r>
              <w:rPr>
                <w:rFonts w:ascii="Arial"/>
              </w:rPr>
              <w:t>the</w:t>
            </w:r>
            <w:r>
              <w:rPr>
                <w:rFonts w:ascii="Arial"/>
                <w:spacing w:val="-1"/>
              </w:rPr>
              <w:t xml:space="preserve"> </w:t>
            </w:r>
            <w:r>
              <w:rPr>
                <w:rFonts w:ascii="Arial"/>
              </w:rPr>
              <w:t>requirements have not been met and those requirements</w:t>
            </w:r>
            <w:r>
              <w:rPr>
                <w:rFonts w:ascii="Arial"/>
                <w:spacing w:val="-20"/>
              </w:rPr>
              <w:t xml:space="preserve"> </w:t>
            </w:r>
            <w:r>
              <w:rPr>
                <w:rFonts w:ascii="Arial"/>
              </w:rPr>
              <w:t>not</w:t>
            </w:r>
            <w:r>
              <w:rPr>
                <w:rFonts w:ascii="Arial"/>
                <w:spacing w:val="-1"/>
              </w:rPr>
              <w:t xml:space="preserve"> </w:t>
            </w:r>
            <w:r>
              <w:rPr>
                <w:rFonts w:ascii="Arial"/>
              </w:rPr>
              <w:t>met have been ignored in the</w:t>
            </w:r>
            <w:r>
              <w:rPr>
                <w:rFonts w:ascii="Arial"/>
                <w:spacing w:val="-18"/>
              </w:rPr>
              <w:t xml:space="preserve"> </w:t>
            </w:r>
            <w:r>
              <w:rPr>
                <w:rFonts w:ascii="Arial"/>
              </w:rPr>
              <w:t>evaluation.</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5CD30BA8"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773129C" w14:textId="77777777">
            <w:pPr>
              <w:pStyle w:val="TableParagraph"/>
              <w:rPr>
                <w:rFonts w:ascii="Times New Roman" w:hAnsi="Times New Roman" w:eastAsia="Times New Roman" w:cs="Times New Roman"/>
                <w:sz w:val="16"/>
                <w:szCs w:val="16"/>
              </w:rPr>
            </w:pPr>
          </w:p>
          <w:p w:rsidRPr="004B3468" w:rsidR="00DB0EB8" w:rsidP="00134417" w:rsidRDefault="00DB0EB8" w14:paraId="049DB7B4" w14:textId="77777777">
            <w:pPr>
              <w:pStyle w:val="TableParagraph"/>
              <w:rPr>
                <w:rFonts w:ascii="Times New Roman" w:hAnsi="Times New Roman" w:eastAsia="Times New Roman" w:cs="Times New Roman"/>
                <w:sz w:val="16"/>
                <w:szCs w:val="16"/>
              </w:rPr>
            </w:pPr>
          </w:p>
          <w:p w:rsidRPr="004B3468" w:rsidR="00DB0EB8" w:rsidP="00134417" w:rsidRDefault="00DB0EB8" w14:paraId="319D1D61" w14:textId="77777777">
            <w:pPr>
              <w:pStyle w:val="TableParagraph"/>
              <w:spacing w:before="9"/>
              <w:rPr>
                <w:rFonts w:ascii="Times New Roman" w:hAnsi="Times New Roman" w:eastAsia="Times New Roman" w:cs="Times New Roman"/>
                <w:sz w:val="16"/>
                <w:szCs w:val="16"/>
              </w:rPr>
            </w:pPr>
          </w:p>
          <w:p w:rsidRPr="004B3468" w:rsidR="00DB0EB8" w:rsidP="00134417" w:rsidRDefault="00DB0EB8" w14:paraId="737CD36C" w14:textId="77777777">
            <w:pPr>
              <w:pStyle w:val="TableParagraph"/>
              <w:ind w:left="105"/>
              <w:rPr>
                <w:rFonts w:ascii="Arial" w:hAnsi="Arial" w:eastAsia="Arial" w:cs="Arial"/>
                <w:sz w:val="16"/>
                <w:szCs w:val="16"/>
              </w:rPr>
            </w:pPr>
            <w:r w:rsidRPr="004B3468">
              <w:rPr>
                <w:rFonts w:ascii="Arial"/>
                <w:sz w:val="16"/>
                <w:szCs w:val="16"/>
              </w:rPr>
              <w:t>2</w:t>
            </w:r>
          </w:p>
        </w:tc>
        <w:tc>
          <w:tcPr>
            <w:tcW w:w="7161" w:type="dxa"/>
            <w:vMerge/>
            <w:tcBorders>
              <w:left w:val="single" w:color="000000" w:sz="4" w:space="0"/>
              <w:right w:val="single" w:color="000000" w:sz="4" w:space="0"/>
            </w:tcBorders>
          </w:tcPr>
          <w:p w:rsidR="00DB0EB8" w:rsidP="00134417" w:rsidRDefault="00DB0EB8" w14:paraId="16C7D77D" w14:textId="77777777"/>
        </w:tc>
      </w:tr>
      <w:tr w:rsidR="00DB0EB8" w:rsidTr="00134417" w14:paraId="282FF629" w14:textId="77777777">
        <w:trPr>
          <w:trHeight w:val="932"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77794526" w14:textId="77777777">
            <w:pPr>
              <w:pStyle w:val="TableParagraph"/>
              <w:rPr>
                <w:rFonts w:ascii="Times New Roman" w:hAnsi="Times New Roman" w:eastAsia="Times New Roman" w:cs="Times New Roman"/>
                <w:sz w:val="16"/>
                <w:szCs w:val="16"/>
              </w:rPr>
            </w:pPr>
          </w:p>
        </w:tc>
        <w:tc>
          <w:tcPr>
            <w:tcW w:w="6663" w:type="dxa"/>
            <w:tcBorders>
              <w:top w:val="single" w:color="000000" w:sz="4" w:space="0"/>
              <w:left w:val="single" w:color="000000" w:sz="4" w:space="0"/>
              <w:bottom w:val="single" w:color="000000" w:sz="4" w:space="0"/>
              <w:right w:val="single" w:color="000000" w:sz="4" w:space="0"/>
            </w:tcBorders>
          </w:tcPr>
          <w:p w:rsidR="00DB0EB8" w:rsidP="00DB0EB8" w:rsidRDefault="00DB0EB8" w14:paraId="025EB885" w14:textId="77777777">
            <w:pPr>
              <w:pStyle w:val="TableParagraph"/>
              <w:numPr>
                <w:ilvl w:val="0"/>
                <w:numId w:val="8"/>
              </w:numPr>
              <w:ind w:left="357" w:right="127" w:hanging="357"/>
              <w:rPr>
                <w:rFonts w:ascii="Arial"/>
              </w:rPr>
            </w:pPr>
            <w:r>
              <w:rPr>
                <w:rFonts w:ascii="Arial"/>
              </w:rPr>
              <w:t>No independent feedback obtained or if obtained is</w:t>
            </w:r>
            <w:r>
              <w:rPr>
                <w:rFonts w:ascii="Arial"/>
                <w:spacing w:val="-19"/>
              </w:rPr>
              <w:t xml:space="preserve"> </w:t>
            </w:r>
            <w:r>
              <w:rPr>
                <w:rFonts w:ascii="Arial"/>
              </w:rPr>
              <w:t>not</w:t>
            </w:r>
            <w:r>
              <w:rPr>
                <w:rFonts w:ascii="Arial"/>
                <w:spacing w:val="-1"/>
              </w:rPr>
              <w:t xml:space="preserve"> </w:t>
            </w:r>
            <w:r>
              <w:rPr>
                <w:rFonts w:ascii="Arial"/>
              </w:rPr>
              <w:t>sufficiently useful or realistic to be evaluated in</w:t>
            </w:r>
            <w:r>
              <w:rPr>
                <w:rFonts w:ascii="Arial"/>
                <w:spacing w:val="-11"/>
              </w:rPr>
              <w:t xml:space="preserve"> </w:t>
            </w:r>
            <w:r>
              <w:rPr>
                <w:rFonts w:ascii="Arial"/>
              </w:rPr>
              <w:t>a meaningfully way even if</w:t>
            </w:r>
            <w:r>
              <w:rPr>
                <w:rFonts w:ascii="Arial"/>
                <w:spacing w:val="-13"/>
              </w:rPr>
              <w:t xml:space="preserve"> </w:t>
            </w:r>
            <w:r>
              <w:rPr>
                <w:rFonts w:ascii="Arial"/>
              </w:rPr>
              <w:t>attempted.</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06D98795"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62331A9F" w14:textId="77777777">
            <w:pPr>
              <w:pStyle w:val="TableParagraph"/>
              <w:rPr>
                <w:rFonts w:ascii="Times New Roman" w:hAnsi="Times New Roman" w:eastAsia="Times New Roman" w:cs="Times New Roman"/>
                <w:sz w:val="16"/>
                <w:szCs w:val="16"/>
              </w:rPr>
            </w:pPr>
          </w:p>
        </w:tc>
        <w:tc>
          <w:tcPr>
            <w:tcW w:w="7161" w:type="dxa"/>
            <w:vMerge/>
            <w:tcBorders>
              <w:left w:val="single" w:color="000000" w:sz="4" w:space="0"/>
              <w:right w:val="single" w:color="000000" w:sz="4" w:space="0"/>
            </w:tcBorders>
          </w:tcPr>
          <w:p w:rsidR="00DB0EB8" w:rsidP="00134417" w:rsidRDefault="00DB0EB8" w14:paraId="5D913F22" w14:textId="77777777"/>
        </w:tc>
      </w:tr>
      <w:tr w:rsidR="00DB0EB8" w:rsidTr="00134417" w14:paraId="3F4489EA" w14:textId="77777777">
        <w:trPr>
          <w:trHeight w:val="705" w:hRule="exact"/>
        </w:trPr>
        <w:tc>
          <w:tcPr>
            <w:tcW w:w="462" w:type="dxa"/>
            <w:vMerge w:val="restart"/>
            <w:tcBorders>
              <w:top w:val="single" w:color="000000" w:sz="4" w:space="0"/>
              <w:left w:val="single" w:color="000000" w:sz="4" w:space="0"/>
              <w:right w:val="single" w:color="000000" w:sz="4" w:space="0"/>
            </w:tcBorders>
          </w:tcPr>
          <w:p w:rsidRPr="004B3468" w:rsidR="00DB0EB8" w:rsidP="00134417" w:rsidRDefault="00DB0EB8" w14:paraId="53035192" w14:textId="77777777">
            <w:pPr>
              <w:pStyle w:val="TableParagraph"/>
              <w:rPr>
                <w:rFonts w:ascii="Times New Roman" w:hAnsi="Times New Roman" w:eastAsia="Times New Roman" w:cs="Times New Roman"/>
                <w:sz w:val="16"/>
                <w:szCs w:val="16"/>
              </w:rPr>
            </w:pPr>
          </w:p>
          <w:p w:rsidRPr="004B3468" w:rsidR="00DB0EB8" w:rsidP="00134417" w:rsidRDefault="00DB0EB8" w14:paraId="415D1D3D"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2C3786C7" w14:textId="77777777">
            <w:pPr>
              <w:pStyle w:val="TableParagraph"/>
              <w:ind w:left="103"/>
              <w:rPr>
                <w:rFonts w:ascii="Arial" w:hAnsi="Arial" w:eastAsia="Arial" w:cs="Arial"/>
                <w:sz w:val="16"/>
                <w:szCs w:val="16"/>
              </w:rPr>
            </w:pPr>
            <w:r w:rsidRPr="004B3468">
              <w:rPr>
                <w:rFonts w:ascii="Arial"/>
                <w:sz w:val="16"/>
                <w:szCs w:val="16"/>
              </w:rPr>
              <w:t>1</w:t>
            </w:r>
          </w:p>
        </w:tc>
        <w:tc>
          <w:tcPr>
            <w:tcW w:w="6663" w:type="dxa"/>
            <w:tcBorders>
              <w:top w:val="single" w:color="000000" w:sz="4" w:space="0"/>
              <w:left w:val="single" w:color="000000" w:sz="4" w:space="0"/>
              <w:bottom w:val="single" w:color="000000" w:sz="4" w:space="0"/>
              <w:right w:val="single" w:color="000000" w:sz="4" w:space="0"/>
            </w:tcBorders>
          </w:tcPr>
          <w:p w:rsidRPr="00663EEF" w:rsidR="00DB0EB8" w:rsidP="00DB0EB8" w:rsidRDefault="00DB0EB8" w14:paraId="693A3D0F" w14:textId="77777777">
            <w:pPr>
              <w:pStyle w:val="TableParagraph"/>
              <w:numPr>
                <w:ilvl w:val="0"/>
                <w:numId w:val="8"/>
              </w:numPr>
              <w:spacing w:line="242" w:lineRule="auto"/>
              <w:ind w:left="357" w:right="166" w:hanging="357"/>
              <w:rPr>
                <w:rFonts w:ascii="Arial" w:hAnsi="Arial" w:eastAsia="Arial" w:cs="Arial"/>
              </w:rPr>
            </w:pPr>
            <w:r>
              <w:rPr>
                <w:rFonts w:ascii="Arial"/>
              </w:rPr>
              <w:t>Some of the outcomes are assessed but only in a</w:t>
            </w:r>
            <w:r>
              <w:rPr>
                <w:rFonts w:ascii="Arial"/>
                <w:spacing w:val="-19"/>
              </w:rPr>
              <w:t xml:space="preserve"> </w:t>
            </w:r>
            <w:r>
              <w:rPr>
                <w:rFonts w:ascii="Arial"/>
              </w:rPr>
              <w:t>superficial</w:t>
            </w:r>
            <w:r>
              <w:rPr>
                <w:rFonts w:ascii="Arial"/>
                <w:spacing w:val="-1"/>
              </w:rPr>
              <w:t xml:space="preserve"> </w:t>
            </w:r>
            <w:r>
              <w:rPr>
                <w:rFonts w:ascii="Arial"/>
              </w:rPr>
              <w:t>way.</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7A454E33"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4FD5EDFE" w14:textId="77777777">
            <w:pPr>
              <w:pStyle w:val="TableParagraph"/>
              <w:rPr>
                <w:rFonts w:ascii="Times New Roman" w:hAnsi="Times New Roman" w:eastAsia="Times New Roman" w:cs="Times New Roman"/>
                <w:sz w:val="16"/>
                <w:szCs w:val="16"/>
              </w:rPr>
            </w:pPr>
          </w:p>
          <w:p w:rsidRPr="004B3468" w:rsidR="00DB0EB8" w:rsidP="00134417" w:rsidRDefault="00DB0EB8" w14:paraId="5D17FFAA" w14:textId="77777777">
            <w:pPr>
              <w:pStyle w:val="TableParagraph"/>
              <w:spacing w:before="10"/>
              <w:rPr>
                <w:rFonts w:ascii="Times New Roman" w:hAnsi="Times New Roman" w:eastAsia="Times New Roman" w:cs="Times New Roman"/>
                <w:sz w:val="16"/>
                <w:szCs w:val="16"/>
              </w:rPr>
            </w:pPr>
          </w:p>
          <w:p w:rsidRPr="004B3468" w:rsidR="00DB0EB8" w:rsidP="00134417" w:rsidRDefault="00DB0EB8" w14:paraId="7CB80727" w14:textId="77777777">
            <w:pPr>
              <w:pStyle w:val="TableParagraph"/>
              <w:ind w:left="105"/>
              <w:rPr>
                <w:rFonts w:ascii="Arial" w:hAnsi="Arial" w:eastAsia="Arial" w:cs="Arial"/>
                <w:sz w:val="16"/>
                <w:szCs w:val="16"/>
              </w:rPr>
            </w:pPr>
            <w:r w:rsidRPr="004B3468">
              <w:rPr>
                <w:rFonts w:ascii="Arial"/>
                <w:sz w:val="16"/>
                <w:szCs w:val="16"/>
              </w:rPr>
              <w:t>1</w:t>
            </w:r>
          </w:p>
        </w:tc>
        <w:tc>
          <w:tcPr>
            <w:tcW w:w="7161" w:type="dxa"/>
            <w:vMerge/>
            <w:tcBorders>
              <w:left w:val="single" w:color="000000" w:sz="4" w:space="0"/>
              <w:bottom w:val="single" w:color="000000" w:sz="4" w:space="0"/>
              <w:right w:val="single" w:color="000000" w:sz="4" w:space="0"/>
            </w:tcBorders>
          </w:tcPr>
          <w:p w:rsidR="00DB0EB8" w:rsidP="00134417" w:rsidRDefault="00DB0EB8" w14:paraId="3AF760AC" w14:textId="77777777"/>
        </w:tc>
      </w:tr>
      <w:tr w:rsidR="00DB0EB8" w:rsidTr="00134417" w14:paraId="5B46141F" w14:textId="77777777">
        <w:trPr>
          <w:trHeight w:val="724" w:hRule="exact"/>
        </w:trPr>
        <w:tc>
          <w:tcPr>
            <w:tcW w:w="462" w:type="dxa"/>
            <w:vMerge/>
            <w:tcBorders>
              <w:left w:val="single" w:color="000000" w:sz="4" w:space="0"/>
              <w:bottom w:val="single" w:color="000000" w:sz="4" w:space="0"/>
              <w:right w:val="single" w:color="000000" w:sz="4" w:space="0"/>
            </w:tcBorders>
          </w:tcPr>
          <w:p w:rsidRPr="004B3468" w:rsidR="00DB0EB8" w:rsidP="00134417" w:rsidRDefault="00DB0EB8" w14:paraId="436BB145" w14:textId="77777777">
            <w:pPr>
              <w:pStyle w:val="TableParagraph"/>
              <w:rPr>
                <w:rFonts w:ascii="Times New Roman" w:hAnsi="Times New Roman" w:eastAsia="Times New Roman" w:cs="Times New Roman"/>
                <w:sz w:val="16"/>
                <w:szCs w:val="16"/>
              </w:rPr>
            </w:pPr>
          </w:p>
        </w:tc>
        <w:tc>
          <w:tcPr>
            <w:tcW w:w="6663" w:type="dxa"/>
            <w:tcBorders>
              <w:top w:val="single" w:color="000000" w:sz="4" w:space="0"/>
              <w:left w:val="single" w:color="000000" w:sz="4" w:space="0"/>
              <w:bottom w:val="single" w:color="000000" w:sz="4" w:space="0"/>
              <w:right w:val="single" w:color="000000" w:sz="4" w:space="0"/>
            </w:tcBorders>
          </w:tcPr>
          <w:p w:rsidR="00DB0EB8" w:rsidP="00DB0EB8" w:rsidRDefault="00DB0EB8" w14:paraId="157C870D" w14:textId="77777777">
            <w:pPr>
              <w:pStyle w:val="TableParagraph"/>
              <w:numPr>
                <w:ilvl w:val="0"/>
                <w:numId w:val="8"/>
              </w:numPr>
              <w:spacing w:line="242" w:lineRule="auto"/>
              <w:ind w:left="357" w:right="166" w:hanging="357"/>
              <w:rPr>
                <w:rFonts w:ascii="Arial"/>
              </w:rPr>
            </w:pPr>
            <w:r>
              <w:rPr>
                <w:rFonts w:ascii="Arial"/>
              </w:rPr>
              <w:t>No independent feedback obtained or if obtained is so</w:t>
            </w:r>
            <w:r>
              <w:rPr>
                <w:rFonts w:ascii="Arial"/>
                <w:spacing w:val="-18"/>
              </w:rPr>
              <w:t xml:space="preserve"> </w:t>
            </w:r>
            <w:r>
              <w:rPr>
                <w:rFonts w:ascii="Arial"/>
              </w:rPr>
              <w:t>basic as to be not worthy of</w:t>
            </w:r>
            <w:r>
              <w:rPr>
                <w:rFonts w:ascii="Arial"/>
                <w:spacing w:val="-13"/>
              </w:rPr>
              <w:t xml:space="preserve"> </w:t>
            </w:r>
            <w:r>
              <w:rPr>
                <w:rFonts w:ascii="Arial"/>
              </w:rPr>
              <w:t>evaluation.</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6555AF2C" w14:textId="77777777">
            <w:pPr>
              <w:pStyle w:val="TableParagraph"/>
              <w:rPr>
                <w:rFonts w:ascii="Times New Roman" w:hAnsi="Times New Roman" w:eastAsia="Times New Roman" w:cs="Times New Roman"/>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232E26B1" w14:textId="77777777">
            <w:pPr>
              <w:pStyle w:val="TableParagraph"/>
              <w:rPr>
                <w:rFonts w:ascii="Times New Roman" w:hAnsi="Times New Roman" w:eastAsia="Times New Roman" w:cs="Times New Roman"/>
                <w:sz w:val="16"/>
                <w:szCs w:val="16"/>
              </w:rPr>
            </w:pPr>
          </w:p>
        </w:tc>
        <w:tc>
          <w:tcPr>
            <w:tcW w:w="7161" w:type="dxa"/>
            <w:tcBorders>
              <w:left w:val="single" w:color="000000" w:sz="4" w:space="0"/>
              <w:bottom w:val="single" w:color="000000" w:sz="4" w:space="0"/>
              <w:right w:val="single" w:color="000000" w:sz="4" w:space="0"/>
            </w:tcBorders>
          </w:tcPr>
          <w:p w:rsidR="00DB0EB8" w:rsidP="00134417" w:rsidRDefault="00DB0EB8" w14:paraId="3C8F29DF" w14:textId="77777777"/>
        </w:tc>
      </w:tr>
      <w:tr w:rsidR="00DB0EB8" w:rsidTr="00134417" w14:paraId="206E91BF" w14:textId="77777777">
        <w:trPr>
          <w:trHeight w:val="262" w:hRule="exact"/>
        </w:trPr>
        <w:tc>
          <w:tcPr>
            <w:tcW w:w="462" w:type="dxa"/>
            <w:tcBorders>
              <w:top w:val="single" w:color="000000" w:sz="4" w:space="0"/>
              <w:left w:val="single" w:color="000000" w:sz="4" w:space="0"/>
              <w:bottom w:val="single" w:color="000000" w:sz="4" w:space="0"/>
              <w:right w:val="single" w:color="000000" w:sz="4" w:space="0"/>
            </w:tcBorders>
          </w:tcPr>
          <w:p w:rsidR="00DB0EB8" w:rsidP="00134417" w:rsidRDefault="00DB0EB8" w14:paraId="2A7EC760" w14:textId="77777777"/>
        </w:tc>
        <w:tc>
          <w:tcPr>
            <w:tcW w:w="6663" w:type="dxa"/>
            <w:tcBorders>
              <w:top w:val="single" w:color="000000" w:sz="4" w:space="0"/>
              <w:left w:val="single" w:color="000000" w:sz="4" w:space="0"/>
              <w:bottom w:val="single" w:color="000000" w:sz="4" w:space="0"/>
              <w:right w:val="single" w:color="000000" w:sz="4" w:space="0"/>
            </w:tcBorders>
          </w:tcPr>
          <w:p w:rsidR="00DB0EB8" w:rsidP="00134417" w:rsidRDefault="00DB0EB8" w14:paraId="5CB366BF" w14:textId="77777777">
            <w:pPr>
              <w:pStyle w:val="TableParagraph"/>
              <w:spacing w:line="251" w:lineRule="exact"/>
              <w:ind w:left="105"/>
              <w:rPr>
                <w:rFonts w:ascii="Arial" w:hAnsi="Arial" w:eastAsia="Arial" w:cs="Arial"/>
              </w:rPr>
            </w:pPr>
            <w:r>
              <w:rPr>
                <w:rFonts w:ascii="Arial"/>
              </w:rPr>
              <w:t>No evidence</w:t>
            </w:r>
            <w:r>
              <w:rPr>
                <w:rFonts w:ascii="Arial"/>
                <w:spacing w:val="-9"/>
              </w:rPr>
              <w:t xml:space="preserve"> </w:t>
            </w:r>
            <w:r>
              <w:rPr>
                <w:rFonts w:ascii="Arial"/>
              </w:rPr>
              <w:t>presented</w:t>
            </w:r>
          </w:p>
        </w:tc>
        <w:tc>
          <w:tcPr>
            <w:tcW w:w="567" w:type="dxa"/>
            <w:tcBorders>
              <w:top w:val="single" w:color="000000" w:sz="4" w:space="0"/>
              <w:left w:val="single" w:color="000000" w:sz="4" w:space="0"/>
              <w:bottom w:val="single" w:color="000000" w:sz="4" w:space="0"/>
              <w:right w:val="single" w:color="000000" w:sz="4" w:space="0"/>
            </w:tcBorders>
          </w:tcPr>
          <w:p w:rsidR="00DB0EB8" w:rsidP="00134417" w:rsidRDefault="00DB0EB8" w14:paraId="6979820E" w14:textId="77777777">
            <w:pPr>
              <w:pStyle w:val="TableParagraph"/>
              <w:spacing w:line="251" w:lineRule="exact"/>
              <w:ind w:left="105"/>
              <w:rPr>
                <w:rFonts w:ascii="Arial"/>
              </w:rPr>
            </w:pPr>
          </w:p>
        </w:tc>
        <w:tc>
          <w:tcPr>
            <w:tcW w:w="567" w:type="dxa"/>
            <w:tcBorders>
              <w:top w:val="single" w:color="000000" w:sz="4" w:space="0"/>
              <w:left w:val="single" w:color="000000" w:sz="4" w:space="0"/>
              <w:bottom w:val="single" w:color="000000" w:sz="4" w:space="0"/>
              <w:right w:val="single" w:color="000000" w:sz="4" w:space="0"/>
            </w:tcBorders>
          </w:tcPr>
          <w:p w:rsidRPr="004B3468" w:rsidR="00DB0EB8" w:rsidP="00134417" w:rsidRDefault="00DB0EB8" w14:paraId="757F36AA" w14:textId="77777777">
            <w:pPr>
              <w:pStyle w:val="TableParagraph"/>
              <w:spacing w:line="251" w:lineRule="exact"/>
              <w:ind w:left="105"/>
              <w:rPr>
                <w:rFonts w:ascii="Arial" w:hAnsi="Arial" w:eastAsia="Arial" w:cs="Arial"/>
                <w:sz w:val="16"/>
                <w:szCs w:val="16"/>
              </w:rPr>
            </w:pPr>
            <w:r w:rsidRPr="004B3468">
              <w:rPr>
                <w:rFonts w:ascii="Arial"/>
                <w:sz w:val="16"/>
                <w:szCs w:val="16"/>
              </w:rPr>
              <w:t>0</w:t>
            </w:r>
          </w:p>
        </w:tc>
        <w:tc>
          <w:tcPr>
            <w:tcW w:w="7161" w:type="dxa"/>
            <w:tcBorders>
              <w:top w:val="single" w:color="000000" w:sz="4" w:space="0"/>
              <w:left w:val="single" w:color="000000" w:sz="4" w:space="0"/>
              <w:bottom w:val="single" w:color="000000" w:sz="4" w:space="0"/>
              <w:right w:val="single" w:color="000000" w:sz="4" w:space="0"/>
            </w:tcBorders>
            <w:shd w:val="clear" w:color="auto" w:fill="DADADA"/>
          </w:tcPr>
          <w:p w:rsidR="00DB0EB8" w:rsidP="00134417" w:rsidRDefault="00DB0EB8" w14:paraId="2C6100F5" w14:textId="77777777">
            <w:pPr>
              <w:pStyle w:val="TableParagraph"/>
              <w:spacing w:line="248" w:lineRule="exact"/>
              <w:ind w:left="103"/>
              <w:rPr>
                <w:rFonts w:ascii="Arial" w:hAnsi="Arial" w:eastAsia="Arial" w:cs="Arial"/>
              </w:rPr>
            </w:pPr>
            <w:r>
              <w:rPr>
                <w:rFonts w:ascii="Arial"/>
                <w:b/>
              </w:rPr>
              <w:t>Mark</w:t>
            </w:r>
            <w:r>
              <w:rPr>
                <w:rFonts w:ascii="Arial"/>
                <w:b/>
                <w:spacing w:val="-5"/>
              </w:rPr>
              <w:t xml:space="preserve"> </w:t>
            </w:r>
            <w:r>
              <w:rPr>
                <w:rFonts w:ascii="Arial"/>
                <w:b/>
              </w:rPr>
              <w:t>awarded:</w:t>
            </w:r>
          </w:p>
        </w:tc>
      </w:tr>
    </w:tbl>
    <w:p w:rsidR="00DB0EB8" w:rsidP="00DB0EB8" w:rsidRDefault="00DB0EB8" w14:paraId="4CD9FE97" w14:textId="77777777">
      <w:pPr>
        <w:spacing w:line="248" w:lineRule="exact"/>
        <w:rPr>
          <w:rFonts w:ascii="Arial" w:hAnsi="Arial" w:eastAsia="Arial" w:cs="Arial"/>
        </w:rPr>
        <w:sectPr w:rsidR="00DB0EB8">
          <w:pgSz w:w="16840" w:h="11910" w:orient="landscape"/>
          <w:pgMar w:top="1100" w:right="1020" w:bottom="700" w:left="920" w:header="0" w:footer="510" w:gutter="0"/>
          <w:cols w:space="720"/>
        </w:sectPr>
      </w:pPr>
    </w:p>
    <w:p w:rsidR="00DB0EB8" w:rsidP="00DB0EB8" w:rsidRDefault="00DB0EB8" w14:paraId="6208B527" w14:textId="77777777">
      <w:pPr>
        <w:spacing w:before="4"/>
        <w:rPr>
          <w:rFonts w:ascii="Times New Roman" w:hAnsi="Times New Roman" w:eastAsia="Times New Roman" w:cs="Times New Roman"/>
        </w:rPr>
      </w:pPr>
    </w:p>
    <w:tbl>
      <w:tblPr>
        <w:tblW w:w="0" w:type="auto"/>
        <w:tblInd w:w="100" w:type="dxa"/>
        <w:tblLayout w:type="fixed"/>
        <w:tblCellMar>
          <w:left w:w="0" w:type="dxa"/>
          <w:right w:w="0" w:type="dxa"/>
        </w:tblCellMar>
        <w:tblLook w:val="01E0" w:firstRow="1" w:lastRow="1" w:firstColumn="1" w:lastColumn="1" w:noHBand="0" w:noVBand="0"/>
      </w:tblPr>
      <w:tblGrid>
        <w:gridCol w:w="14786"/>
      </w:tblGrid>
      <w:tr w:rsidR="00DB0EB8" w:rsidTr="00134417" w14:paraId="45B1CFDA" w14:textId="77777777">
        <w:trPr>
          <w:trHeight w:val="768" w:hRule="exact"/>
        </w:trPr>
        <w:tc>
          <w:tcPr>
            <w:tcW w:w="14786" w:type="dxa"/>
            <w:tcBorders>
              <w:top w:val="single" w:color="000000" w:sz="4" w:space="0"/>
              <w:left w:val="single" w:color="000000" w:sz="4" w:space="0"/>
              <w:bottom w:val="single" w:color="000000" w:sz="4" w:space="0"/>
              <w:right w:val="single" w:color="000000" w:sz="4" w:space="0"/>
            </w:tcBorders>
          </w:tcPr>
          <w:p w:rsidR="00DB0EB8" w:rsidP="00134417" w:rsidRDefault="00DB0EB8" w14:paraId="031A9242" w14:textId="77777777">
            <w:pPr>
              <w:pStyle w:val="TableParagraph"/>
              <w:spacing w:before="8"/>
              <w:rPr>
                <w:rFonts w:ascii="Times New Roman" w:hAnsi="Times New Roman" w:eastAsia="Times New Roman" w:cs="Times New Roman"/>
                <w:sz w:val="21"/>
                <w:szCs w:val="21"/>
              </w:rPr>
            </w:pPr>
          </w:p>
          <w:p w:rsidR="00DB0EB8" w:rsidP="00134417" w:rsidRDefault="00DB0EB8" w14:paraId="2D698F79" w14:textId="77777777">
            <w:pPr>
              <w:pStyle w:val="TableParagraph"/>
              <w:tabs>
                <w:tab w:val="left" w:pos="2010"/>
              </w:tabs>
              <w:ind w:left="103"/>
              <w:rPr>
                <w:rFonts w:ascii="Arial" w:hAnsi="Arial" w:eastAsia="Arial" w:cs="Arial"/>
              </w:rPr>
            </w:pPr>
            <w:r>
              <w:rPr>
                <w:rFonts w:ascii="Arial"/>
                <w:b/>
              </w:rPr>
              <w:t>Total</w:t>
            </w:r>
            <w:r>
              <w:rPr>
                <w:rFonts w:ascii="Arial"/>
                <w:b/>
                <w:spacing w:val="-1"/>
              </w:rPr>
              <w:t xml:space="preserve"> </w:t>
            </w:r>
            <w:r>
              <w:rPr>
                <w:rFonts w:ascii="Arial"/>
                <w:b/>
              </w:rPr>
              <w:t>mark</w:t>
            </w:r>
            <w:r>
              <w:rPr>
                <w:rFonts w:ascii="Arial"/>
                <w:b/>
              </w:rPr>
              <w:tab/>
            </w:r>
            <w:r>
              <w:rPr>
                <w:rFonts w:ascii="Arial"/>
                <w:b/>
              </w:rPr>
              <w:t>/75</w:t>
            </w:r>
          </w:p>
        </w:tc>
      </w:tr>
      <w:tr w:rsidR="00DB0EB8" w:rsidTr="00134417" w14:paraId="03ADDE48" w14:textId="77777777">
        <w:trPr>
          <w:trHeight w:val="2794" w:hRule="exact"/>
        </w:trPr>
        <w:tc>
          <w:tcPr>
            <w:tcW w:w="14786" w:type="dxa"/>
            <w:tcBorders>
              <w:top w:val="single" w:color="000000" w:sz="4" w:space="0"/>
              <w:left w:val="single" w:color="000000" w:sz="4" w:space="0"/>
              <w:bottom w:val="single" w:color="000000" w:sz="4" w:space="0"/>
              <w:right w:val="single" w:color="000000" w:sz="4" w:space="0"/>
            </w:tcBorders>
          </w:tcPr>
          <w:p w:rsidR="00DB0EB8" w:rsidP="00134417" w:rsidRDefault="00DB0EB8" w14:paraId="517FC632" w14:textId="77777777">
            <w:pPr>
              <w:pStyle w:val="TableParagraph"/>
              <w:spacing w:before="8"/>
              <w:rPr>
                <w:rFonts w:ascii="Times New Roman" w:hAnsi="Times New Roman" w:eastAsia="Times New Roman" w:cs="Times New Roman"/>
                <w:sz w:val="21"/>
                <w:szCs w:val="21"/>
              </w:rPr>
            </w:pPr>
          </w:p>
          <w:p w:rsidR="00DB0EB8" w:rsidP="00134417" w:rsidRDefault="00DB0EB8" w14:paraId="2DE34A80" w14:textId="77777777">
            <w:pPr>
              <w:pStyle w:val="TableParagraph"/>
              <w:ind w:left="103"/>
              <w:rPr>
                <w:rFonts w:ascii="Arial" w:hAnsi="Arial" w:eastAsia="Arial" w:cs="Arial"/>
              </w:rPr>
            </w:pPr>
            <w:r>
              <w:rPr>
                <w:rFonts w:ascii="Arial"/>
                <w:b/>
              </w:rPr>
              <w:t>Concluding</w:t>
            </w:r>
            <w:r>
              <w:rPr>
                <w:rFonts w:ascii="Arial"/>
                <w:b/>
                <w:spacing w:val="-6"/>
              </w:rPr>
              <w:t xml:space="preserve"> </w:t>
            </w:r>
            <w:r>
              <w:rPr>
                <w:rFonts w:ascii="Arial"/>
                <w:b/>
              </w:rPr>
              <w:t>comments:</w:t>
            </w:r>
          </w:p>
        </w:tc>
      </w:tr>
      <w:tr w:rsidR="00DB0EB8" w:rsidTr="00134417" w14:paraId="6E5D56A7" w14:textId="77777777">
        <w:trPr>
          <w:trHeight w:val="770" w:hRule="exact"/>
        </w:trPr>
        <w:tc>
          <w:tcPr>
            <w:tcW w:w="14786" w:type="dxa"/>
            <w:tcBorders>
              <w:top w:val="single" w:color="000000" w:sz="4" w:space="0"/>
              <w:left w:val="single" w:color="000000" w:sz="4" w:space="0"/>
              <w:bottom w:val="single" w:color="000000" w:sz="4" w:space="0"/>
              <w:right w:val="single" w:color="000000" w:sz="4" w:space="0"/>
            </w:tcBorders>
          </w:tcPr>
          <w:p w:rsidR="00DB0EB8" w:rsidP="00134417" w:rsidRDefault="00DB0EB8" w14:paraId="40351219" w14:textId="77777777">
            <w:pPr>
              <w:pStyle w:val="TableParagraph"/>
              <w:spacing w:before="8"/>
              <w:rPr>
                <w:rFonts w:ascii="Times New Roman" w:hAnsi="Times New Roman" w:eastAsia="Times New Roman" w:cs="Times New Roman"/>
                <w:sz w:val="21"/>
                <w:szCs w:val="21"/>
              </w:rPr>
            </w:pPr>
          </w:p>
          <w:p w:rsidR="00DB0EB8" w:rsidP="00134417" w:rsidRDefault="00DB0EB8" w14:paraId="4F042DC9" w14:textId="77777777">
            <w:pPr>
              <w:pStyle w:val="TableParagraph"/>
              <w:tabs>
                <w:tab w:val="left" w:pos="8128"/>
              </w:tabs>
              <w:ind w:left="103"/>
              <w:rPr>
                <w:rFonts w:ascii="Arial" w:hAnsi="Arial" w:eastAsia="Arial" w:cs="Arial"/>
              </w:rPr>
            </w:pPr>
            <w:r>
              <w:rPr>
                <w:rFonts w:ascii="Arial"/>
                <w:b/>
                <w:spacing w:val="-1"/>
              </w:rPr>
              <w:t>Signed:</w:t>
            </w:r>
            <w:r>
              <w:rPr>
                <w:rFonts w:ascii="Arial"/>
                <w:b/>
                <w:spacing w:val="-1"/>
              </w:rPr>
              <w:tab/>
            </w:r>
            <w:r>
              <w:rPr>
                <w:rFonts w:ascii="Arial"/>
                <w:b/>
                <w:spacing w:val="-1"/>
              </w:rPr>
              <w:t>Date:</w:t>
            </w:r>
          </w:p>
        </w:tc>
      </w:tr>
    </w:tbl>
    <w:p w:rsidR="00DB0EB8" w:rsidP="00DB0EB8" w:rsidRDefault="00DB0EB8" w14:paraId="0DD22E52" w14:textId="77777777">
      <w:pPr>
        <w:rPr>
          <w:rFonts w:ascii="Times New Roman" w:hAnsi="Times New Roman" w:eastAsia="Times New Roman" w:cs="Times New Roman"/>
          <w:sz w:val="20"/>
          <w:szCs w:val="20"/>
        </w:rPr>
      </w:pPr>
    </w:p>
    <w:p w:rsidR="00DB0EB8" w:rsidP="00DB0EB8" w:rsidRDefault="00DB0EB8" w14:paraId="5347B7C2" w14:textId="77777777">
      <w:pPr>
        <w:rPr>
          <w:rFonts w:ascii="Times New Roman" w:hAnsi="Times New Roman" w:eastAsia="Times New Roman" w:cs="Times New Roman"/>
          <w:sz w:val="20"/>
          <w:szCs w:val="20"/>
        </w:rPr>
      </w:pPr>
    </w:p>
    <w:p w:rsidR="00DB0EB8" w:rsidP="00DB0EB8" w:rsidRDefault="00DB0EB8" w14:paraId="0161819F" w14:textId="77777777">
      <w:pPr>
        <w:rPr>
          <w:rFonts w:ascii="Times New Roman" w:hAnsi="Times New Roman" w:eastAsia="Times New Roman" w:cs="Times New Roman"/>
          <w:sz w:val="20"/>
          <w:szCs w:val="20"/>
        </w:rPr>
      </w:pPr>
    </w:p>
    <w:p w:rsidR="00DB0EB8" w:rsidP="00DB0EB8" w:rsidRDefault="00DB0EB8" w14:paraId="14B652B5" w14:textId="77777777">
      <w:pPr>
        <w:rPr>
          <w:rFonts w:ascii="Times New Roman" w:hAnsi="Times New Roman" w:eastAsia="Times New Roman" w:cs="Times New Roman"/>
          <w:sz w:val="20"/>
          <w:szCs w:val="20"/>
        </w:rPr>
      </w:pPr>
    </w:p>
    <w:p w:rsidR="00DB0EB8" w:rsidP="00DB0EB8" w:rsidRDefault="00DB0EB8" w14:paraId="318FA819" w14:textId="77777777">
      <w:pPr>
        <w:rPr>
          <w:rFonts w:ascii="Times New Roman" w:hAnsi="Times New Roman" w:eastAsia="Times New Roman" w:cs="Times New Roman"/>
          <w:sz w:val="20"/>
          <w:szCs w:val="20"/>
        </w:rPr>
      </w:pPr>
    </w:p>
    <w:p w:rsidR="00DB0EB8" w:rsidP="00DB0EB8" w:rsidRDefault="00DB0EB8" w14:paraId="6F308ADA" w14:textId="77777777">
      <w:pPr>
        <w:rPr>
          <w:rFonts w:ascii="Times New Roman" w:hAnsi="Times New Roman" w:eastAsia="Times New Roman" w:cs="Times New Roman"/>
          <w:sz w:val="20"/>
          <w:szCs w:val="20"/>
        </w:rPr>
      </w:pPr>
    </w:p>
    <w:p w:rsidR="00DB0EB8" w:rsidP="00DB0EB8" w:rsidRDefault="00DB0EB8" w14:paraId="344BC57E" w14:textId="77777777">
      <w:pPr>
        <w:rPr>
          <w:rFonts w:ascii="Times New Roman" w:hAnsi="Times New Roman" w:eastAsia="Times New Roman" w:cs="Times New Roman"/>
          <w:sz w:val="20"/>
          <w:szCs w:val="20"/>
        </w:rPr>
      </w:pPr>
    </w:p>
    <w:p w:rsidR="00DB0EB8" w:rsidP="00DB0EB8" w:rsidRDefault="00DB0EB8" w14:paraId="59E45168" w14:textId="77777777">
      <w:pPr>
        <w:rPr>
          <w:rFonts w:ascii="Times New Roman" w:hAnsi="Times New Roman" w:eastAsia="Times New Roman" w:cs="Times New Roman"/>
          <w:sz w:val="20"/>
          <w:szCs w:val="20"/>
        </w:rPr>
      </w:pPr>
    </w:p>
    <w:p w:rsidR="00DB0EB8" w:rsidP="00DB0EB8" w:rsidRDefault="00DB0EB8" w14:paraId="2713EC6F" w14:textId="77777777">
      <w:pPr>
        <w:rPr>
          <w:rFonts w:ascii="Times New Roman" w:hAnsi="Times New Roman" w:eastAsia="Times New Roman" w:cs="Times New Roman"/>
          <w:sz w:val="20"/>
          <w:szCs w:val="20"/>
        </w:rPr>
      </w:pPr>
    </w:p>
    <w:p w:rsidR="00DB0EB8" w:rsidP="00DB0EB8" w:rsidRDefault="00DB0EB8" w14:paraId="42621625" w14:textId="77777777">
      <w:pPr>
        <w:rPr>
          <w:rFonts w:ascii="Times New Roman" w:hAnsi="Times New Roman" w:eastAsia="Times New Roman" w:cs="Times New Roman"/>
          <w:sz w:val="20"/>
          <w:szCs w:val="20"/>
        </w:rPr>
      </w:pPr>
    </w:p>
    <w:p w:rsidR="00DB0EB8" w:rsidP="00DB0EB8" w:rsidRDefault="00DB0EB8" w14:paraId="47F86FA5" w14:textId="77777777">
      <w:pPr>
        <w:rPr>
          <w:rFonts w:ascii="Times New Roman" w:hAnsi="Times New Roman" w:eastAsia="Times New Roman" w:cs="Times New Roman"/>
          <w:sz w:val="20"/>
          <w:szCs w:val="20"/>
        </w:rPr>
      </w:pPr>
    </w:p>
    <w:p w:rsidR="00DB0EB8" w:rsidP="00DB0EB8" w:rsidRDefault="00DB0EB8" w14:paraId="20DFDD7E" w14:textId="77777777">
      <w:pPr>
        <w:rPr>
          <w:rFonts w:ascii="Times New Roman" w:hAnsi="Times New Roman" w:eastAsia="Times New Roman" w:cs="Times New Roman"/>
          <w:sz w:val="20"/>
          <w:szCs w:val="20"/>
        </w:rPr>
      </w:pPr>
    </w:p>
    <w:p w:rsidR="00DB0EB8" w:rsidP="00DB0EB8" w:rsidRDefault="00DB0EB8" w14:paraId="4740E85D" w14:textId="77777777">
      <w:pPr>
        <w:rPr>
          <w:rFonts w:ascii="Times New Roman" w:hAnsi="Times New Roman" w:eastAsia="Times New Roman" w:cs="Times New Roman"/>
          <w:sz w:val="20"/>
          <w:szCs w:val="20"/>
        </w:rPr>
      </w:pPr>
    </w:p>
    <w:p w:rsidR="00DB0EB8" w:rsidP="00DB0EB8" w:rsidRDefault="00DB0EB8" w14:paraId="201F1D77" w14:textId="77777777">
      <w:pPr>
        <w:rPr>
          <w:rFonts w:ascii="Times New Roman" w:hAnsi="Times New Roman" w:eastAsia="Times New Roman" w:cs="Times New Roman"/>
          <w:sz w:val="20"/>
          <w:szCs w:val="20"/>
        </w:rPr>
      </w:pPr>
    </w:p>
    <w:p w:rsidR="00DB0EB8" w:rsidP="00DB0EB8" w:rsidRDefault="00DB0EB8" w14:paraId="64BA245D" w14:textId="77777777">
      <w:pPr>
        <w:rPr>
          <w:rFonts w:ascii="Times New Roman" w:hAnsi="Times New Roman" w:eastAsia="Times New Roman" w:cs="Times New Roman"/>
          <w:sz w:val="20"/>
          <w:szCs w:val="20"/>
        </w:rPr>
      </w:pPr>
    </w:p>
    <w:p w:rsidR="00DB0EB8" w:rsidP="00DB0EB8" w:rsidRDefault="00DB0EB8" w14:paraId="5411DE39" w14:textId="77777777">
      <w:pPr>
        <w:rPr>
          <w:rFonts w:ascii="Times New Roman" w:hAnsi="Times New Roman" w:eastAsia="Times New Roman" w:cs="Times New Roman"/>
          <w:sz w:val="20"/>
          <w:szCs w:val="20"/>
        </w:rPr>
      </w:pPr>
    </w:p>
    <w:p w:rsidR="00DB0EB8" w:rsidP="00DB0EB8" w:rsidRDefault="00DB0EB8" w14:paraId="4C8713C3" w14:textId="77777777">
      <w:pPr>
        <w:rPr>
          <w:rFonts w:ascii="Times New Roman" w:hAnsi="Times New Roman" w:eastAsia="Times New Roman" w:cs="Times New Roman"/>
          <w:sz w:val="20"/>
          <w:szCs w:val="20"/>
        </w:rPr>
      </w:pPr>
    </w:p>
    <w:p w:rsidR="00DB0EB8" w:rsidP="00DB0EB8" w:rsidRDefault="00DB0EB8" w14:paraId="750DFE9F" w14:textId="77777777">
      <w:pPr>
        <w:rPr>
          <w:rFonts w:ascii="Times New Roman" w:hAnsi="Times New Roman" w:eastAsia="Times New Roman" w:cs="Times New Roman"/>
          <w:sz w:val="20"/>
          <w:szCs w:val="20"/>
        </w:rPr>
      </w:pPr>
    </w:p>
    <w:p w:rsidR="00DB0EB8" w:rsidP="00DB0EB8" w:rsidRDefault="00DB0EB8" w14:paraId="34EE1159" w14:textId="77777777">
      <w:pPr>
        <w:rPr>
          <w:rFonts w:ascii="Times New Roman" w:hAnsi="Times New Roman" w:eastAsia="Times New Roman" w:cs="Times New Roman"/>
          <w:sz w:val="20"/>
          <w:szCs w:val="20"/>
        </w:rPr>
      </w:pPr>
    </w:p>
    <w:p w:rsidR="00DB0EB8" w:rsidP="00DB0EB8" w:rsidRDefault="00DB0EB8" w14:paraId="2C1C5947" w14:textId="77777777">
      <w:pPr>
        <w:rPr>
          <w:rFonts w:ascii="Times New Roman" w:hAnsi="Times New Roman" w:eastAsia="Times New Roman" w:cs="Times New Roman"/>
          <w:sz w:val="20"/>
          <w:szCs w:val="20"/>
        </w:rPr>
      </w:pPr>
    </w:p>
    <w:p w:rsidR="00DB0EB8" w:rsidP="00DB0EB8" w:rsidRDefault="00DB0EB8" w14:paraId="5699B961" w14:textId="77777777">
      <w:pPr>
        <w:rPr>
          <w:rFonts w:ascii="Times New Roman" w:hAnsi="Times New Roman" w:eastAsia="Times New Roman" w:cs="Times New Roman"/>
          <w:sz w:val="20"/>
          <w:szCs w:val="20"/>
        </w:rPr>
      </w:pPr>
    </w:p>
    <w:p w:rsidR="00DB0EB8" w:rsidP="00DB0EB8" w:rsidRDefault="00DB0EB8" w14:paraId="6269AE1B" w14:textId="77777777">
      <w:pPr>
        <w:rPr>
          <w:rFonts w:ascii="Times New Roman" w:hAnsi="Times New Roman" w:eastAsia="Times New Roman" w:cs="Times New Roman"/>
          <w:sz w:val="20"/>
          <w:szCs w:val="20"/>
        </w:rPr>
      </w:pPr>
    </w:p>
    <w:p w:rsidR="00DB0EB8" w:rsidP="00DB0EB8" w:rsidRDefault="00DB0EB8" w14:paraId="0B4922EB" w14:textId="77777777">
      <w:pPr>
        <w:rPr>
          <w:rFonts w:ascii="Times New Roman" w:hAnsi="Times New Roman" w:eastAsia="Times New Roman" w:cs="Times New Roman"/>
          <w:sz w:val="20"/>
          <w:szCs w:val="20"/>
        </w:rPr>
      </w:pPr>
    </w:p>
    <w:p w:rsidR="00DB0EB8" w:rsidP="00DB0EB8" w:rsidRDefault="00DB0EB8" w14:paraId="0FCD546F" w14:textId="77777777">
      <w:pPr>
        <w:rPr>
          <w:rFonts w:ascii="Times New Roman" w:hAnsi="Times New Roman" w:eastAsia="Times New Roman" w:cs="Times New Roman"/>
          <w:sz w:val="20"/>
          <w:szCs w:val="20"/>
        </w:rPr>
      </w:pPr>
    </w:p>
    <w:p w:rsidR="00DB0EB8" w:rsidP="00DB0EB8" w:rsidRDefault="00DB0EB8" w14:paraId="532CEF9A" w14:textId="77777777">
      <w:pPr>
        <w:rPr>
          <w:rFonts w:ascii="Times New Roman" w:hAnsi="Times New Roman" w:eastAsia="Times New Roman" w:cs="Times New Roman"/>
          <w:sz w:val="20"/>
          <w:szCs w:val="20"/>
        </w:rPr>
      </w:pPr>
    </w:p>
    <w:p w:rsidRPr="008E1EDA" w:rsidR="00DB0EB8" w:rsidP="00DB0EB8" w:rsidRDefault="00DB0EB8" w14:paraId="7DF0D982" w14:textId="77777777">
      <w:pPr>
        <w:widowControl/>
        <w:textAlignment w:val="baseline"/>
        <w:rPr>
          <w:rFonts w:ascii="Segoe UI" w:hAnsi="Segoe UI" w:eastAsia="Times New Roman" w:cs="Segoe UI"/>
          <w:sz w:val="18"/>
          <w:szCs w:val="18"/>
          <w:lang w:eastAsia="en-GB"/>
        </w:rPr>
      </w:pPr>
      <w:r w:rsidRPr="008E1EDA">
        <w:rPr>
          <w:rFonts w:ascii="Trebuchet MS" w:hAnsi="Trebuchet MS" w:eastAsia="Times New Roman" w:cs="Segoe UI"/>
          <w:b/>
          <w:bCs/>
          <w:sz w:val="28"/>
          <w:szCs w:val="28"/>
          <w:lang w:val="en" w:eastAsia="en-GB"/>
        </w:rPr>
        <w:t>Group A</w:t>
      </w:r>
      <w:r w:rsidRPr="008E1EDA">
        <w:rPr>
          <w:rFonts w:ascii="Trebuchet MS" w:hAnsi="Trebuchet MS" w:eastAsia="Times New Roman" w:cs="Segoe UI"/>
          <w:sz w:val="28"/>
          <w:szCs w:val="28"/>
          <w:lang w:eastAsia="en-GB"/>
        </w:rPr>
        <w:t> </w:t>
      </w:r>
    </w:p>
    <w:tbl>
      <w:tblPr>
        <w:tblW w:w="13665" w:type="dxa"/>
        <w:tblInd w:w="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315"/>
        <w:gridCol w:w="5175"/>
        <w:gridCol w:w="5175"/>
      </w:tblGrid>
      <w:tr w:rsidRPr="008E1EDA" w:rsidR="00DB0EB8" w:rsidTr="00134417" w14:paraId="30683191" w14:textId="77777777">
        <w:tc>
          <w:tcPr>
            <w:tcW w:w="3315" w:type="dxa"/>
            <w:tcBorders>
              <w:top w:val="single" w:color="000000" w:sz="6" w:space="0"/>
              <w:left w:val="single" w:color="000000" w:sz="6" w:space="0"/>
              <w:bottom w:val="single" w:color="000000" w:sz="6" w:space="0"/>
              <w:right w:val="single" w:color="000000" w:sz="6" w:space="0"/>
            </w:tcBorders>
            <w:shd w:val="clear" w:color="auto" w:fill="CCCCCC"/>
            <w:hideMark/>
          </w:tcPr>
          <w:p w:rsidRPr="008E1EDA" w:rsidR="00DB0EB8" w:rsidP="00134417" w:rsidRDefault="00DB0EB8" w14:paraId="1BD54604"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CCCCCC"/>
            <w:hideMark/>
          </w:tcPr>
          <w:p w:rsidRPr="008E1EDA" w:rsidR="00DB0EB8" w:rsidP="00134417" w:rsidRDefault="00DB0EB8" w14:paraId="5FEBCF9C"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Algorithm</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CCCCCC"/>
          </w:tcPr>
          <w:p w:rsidRPr="008E1EDA" w:rsidR="00DB0EB8" w:rsidP="00134417" w:rsidRDefault="00DB0EB8" w14:paraId="74886A70" w14:textId="77777777">
            <w:pPr>
              <w:widowControl/>
              <w:jc w:val="center"/>
              <w:textAlignment w:val="baseline"/>
              <w:rPr>
                <w:rFonts w:ascii="Arial" w:hAnsi="Arial" w:eastAsia="Times New Roman" w:cs="Arial"/>
                <w:b/>
                <w:bCs/>
                <w:lang w:val="en" w:eastAsia="en-GB"/>
              </w:rPr>
            </w:pPr>
            <w:r>
              <w:rPr>
                <w:rFonts w:ascii="Arial" w:hAnsi="Arial" w:eastAsia="Times New Roman" w:cs="Arial"/>
                <w:b/>
                <w:bCs/>
                <w:lang w:val="en" w:eastAsia="en-GB"/>
              </w:rPr>
              <w:t>Why did you use this skill?</w:t>
            </w:r>
          </w:p>
        </w:tc>
      </w:tr>
      <w:tr w:rsidRPr="008E1EDA" w:rsidR="00DB0EB8" w:rsidTr="00134417" w14:paraId="247E8314"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28424A4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data model in database (</w:t>
            </w:r>
            <w:proofErr w:type="spellStart"/>
            <w:proofErr w:type="gramStart"/>
            <w:r w:rsidRPr="008E1EDA">
              <w:rPr>
                <w:rFonts w:ascii="Arial" w:hAnsi="Arial" w:eastAsia="Times New Roman" w:cs="Arial"/>
                <w:lang w:val="en" w:eastAsia="en-GB"/>
              </w:rPr>
              <w:t>eg</w:t>
            </w:r>
            <w:proofErr w:type="spellEnd"/>
            <w:proofErr w:type="gramEnd"/>
            <w:r w:rsidRPr="008E1EDA">
              <w:rPr>
                <w:rFonts w:ascii="Arial" w:hAnsi="Arial" w:eastAsia="Times New Roman" w:cs="Arial"/>
                <w:lang w:val="en" w:eastAsia="en-GB"/>
              </w:rPr>
              <w:t> several interlinked tables) </w:t>
            </w:r>
            <w:r w:rsidRPr="008E1EDA">
              <w:rPr>
                <w:rFonts w:ascii="Arial" w:hAnsi="Arial" w:eastAsia="Times New Roman" w:cs="Arial"/>
                <w:lang w:eastAsia="en-GB"/>
              </w:rPr>
              <w:t> </w:t>
            </w:r>
          </w:p>
          <w:p w:rsidRPr="008E1EDA" w:rsidR="00DB0EB8" w:rsidP="00134417" w:rsidRDefault="00DB0EB8" w14:paraId="1228BEB8"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40295769"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Cross-table </w:t>
            </w:r>
            <w:proofErr w:type="spellStart"/>
            <w:r w:rsidRPr="008E1EDA">
              <w:rPr>
                <w:rFonts w:ascii="Arial" w:hAnsi="Arial" w:eastAsia="Times New Roman" w:cs="Arial"/>
                <w:lang w:val="en" w:eastAsia="en-GB"/>
              </w:rPr>
              <w:t>parameterised</w:t>
            </w:r>
            <w:proofErr w:type="spellEnd"/>
            <w:r w:rsidRPr="008E1EDA">
              <w:rPr>
                <w:rFonts w:ascii="Arial" w:hAnsi="Arial" w:eastAsia="Times New Roman" w:cs="Arial"/>
                <w:lang w:val="en" w:eastAsia="en-GB"/>
              </w:rPr>
              <w:t> SQL</w:t>
            </w:r>
            <w:r w:rsidRPr="008E1EDA">
              <w:rPr>
                <w:rFonts w:ascii="Arial" w:hAnsi="Arial" w:eastAsia="Times New Roman" w:cs="Arial"/>
                <w:lang w:eastAsia="en-GB"/>
              </w:rPr>
              <w:t> </w:t>
            </w:r>
          </w:p>
          <w:p w:rsidRPr="008E1EDA" w:rsidR="00DB0EB8" w:rsidP="00134417" w:rsidRDefault="00DB0EB8" w14:paraId="0D0B245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Aggregate SQL functions</w:t>
            </w:r>
            <w:r w:rsidRPr="008E1EDA">
              <w:rPr>
                <w:rFonts w:ascii="Arial" w:hAnsi="Arial" w:eastAsia="Times New Roman" w:cs="Arial"/>
                <w:lang w:eastAsia="en-GB"/>
              </w:rPr>
              <w:t> </w:t>
            </w:r>
          </w:p>
          <w:p w:rsidRPr="008E1EDA" w:rsidR="00DB0EB8" w:rsidP="00134417" w:rsidRDefault="00DB0EB8" w14:paraId="7F7D3B1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User/CASE-generated DDL script </w:t>
            </w:r>
            <w:r w:rsidRPr="008E1EDA">
              <w:rPr>
                <w:rFonts w:ascii="Arial" w:hAnsi="Arial" w:eastAsia="Times New Roman" w:cs="Arial"/>
                <w:lang w:eastAsia="en-GB"/>
              </w:rPr>
              <w:t> </w:t>
            </w:r>
          </w:p>
          <w:p w:rsidRPr="008E1EDA" w:rsidR="00DB0EB8" w:rsidP="00134417" w:rsidRDefault="00DB0EB8" w14:paraId="02502737"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57FD1E41" w14:textId="77777777">
            <w:pPr>
              <w:widowControl/>
              <w:textAlignment w:val="baseline"/>
              <w:rPr>
                <w:rFonts w:ascii="Arial" w:hAnsi="Arial" w:eastAsia="Times New Roman" w:cs="Arial"/>
                <w:lang w:val="en" w:eastAsia="en-GB"/>
              </w:rPr>
            </w:pPr>
          </w:p>
        </w:tc>
      </w:tr>
      <w:tr w:rsidRPr="008E1EDA" w:rsidR="00DB0EB8" w:rsidTr="00134417" w14:paraId="3C736BF4"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5301E3" w:rsidR="00DB0EB8" w:rsidP="00134417" w:rsidRDefault="00DB0EB8" w14:paraId="24774A1E" w14:textId="77777777">
            <w:pPr>
              <w:widowControl/>
              <w:textAlignment w:val="baseline"/>
              <w:rPr>
                <w:rFonts w:ascii="Times New Roman" w:hAnsi="Times New Roman" w:eastAsia="Times New Roman" w:cs="Times New Roman"/>
                <w:sz w:val="24"/>
                <w:szCs w:val="24"/>
                <w:highlight w:val="red"/>
                <w:lang w:eastAsia="en-GB"/>
              </w:rPr>
            </w:pPr>
            <w:r w:rsidRPr="005301E3">
              <w:rPr>
                <w:rFonts w:ascii="Arial" w:hAnsi="Arial" w:eastAsia="Times New Roman" w:cs="Arial"/>
                <w:highlight w:val="red"/>
                <w:lang w:val="en" w:eastAsia="en-GB"/>
              </w:rPr>
              <w:t>Hash tables</w:t>
            </w:r>
            <w:r w:rsidRPr="005301E3">
              <w:rPr>
                <w:rFonts w:ascii="Arial" w:hAnsi="Arial" w:eastAsia="Times New Roman" w:cs="Arial"/>
                <w:highlight w:val="red"/>
                <w:lang w:eastAsia="en-GB"/>
              </w:rPr>
              <w:t> </w:t>
            </w:r>
          </w:p>
          <w:p w:rsidRPr="005301E3" w:rsidR="00DB0EB8" w:rsidP="00134417" w:rsidRDefault="00DB0EB8" w14:paraId="0F632F0D" w14:textId="77777777">
            <w:pPr>
              <w:widowControl/>
              <w:textAlignment w:val="baseline"/>
              <w:rPr>
                <w:rFonts w:ascii="Times New Roman" w:hAnsi="Times New Roman" w:eastAsia="Times New Roman" w:cs="Times New Roman"/>
                <w:sz w:val="24"/>
                <w:szCs w:val="24"/>
                <w:highlight w:val="red"/>
                <w:lang w:eastAsia="en-GB"/>
              </w:rPr>
            </w:pPr>
            <w:r w:rsidRPr="005301E3">
              <w:rPr>
                <w:rFonts w:ascii="Arial" w:hAnsi="Arial" w:eastAsia="Times New Roman" w:cs="Arial"/>
                <w:highlight w:val="red"/>
                <w:lang w:val="en" w:eastAsia="en-GB"/>
              </w:rPr>
              <w:t>Lists</w:t>
            </w:r>
            <w:r w:rsidRPr="005301E3">
              <w:rPr>
                <w:rFonts w:ascii="Arial" w:hAnsi="Arial" w:eastAsia="Times New Roman" w:cs="Arial"/>
                <w:highlight w:val="red"/>
                <w:lang w:eastAsia="en-GB"/>
              </w:rPr>
              <w:t> </w:t>
            </w:r>
          </w:p>
          <w:p w:rsidRPr="005301E3" w:rsidR="00DB0EB8" w:rsidP="00134417" w:rsidRDefault="00DB0EB8" w14:paraId="6B10CA81" w14:textId="77777777">
            <w:pPr>
              <w:widowControl/>
              <w:textAlignment w:val="baseline"/>
              <w:rPr>
                <w:rFonts w:ascii="Times New Roman" w:hAnsi="Times New Roman" w:eastAsia="Times New Roman" w:cs="Times New Roman"/>
                <w:sz w:val="24"/>
                <w:szCs w:val="24"/>
                <w:highlight w:val="red"/>
                <w:lang w:eastAsia="en-GB"/>
              </w:rPr>
            </w:pPr>
            <w:r w:rsidRPr="005301E3">
              <w:rPr>
                <w:rFonts w:ascii="Arial" w:hAnsi="Arial" w:eastAsia="Times New Roman" w:cs="Arial"/>
                <w:highlight w:val="red"/>
                <w:lang w:val="en" w:eastAsia="en-GB"/>
              </w:rPr>
              <w:t>Stacks</w:t>
            </w:r>
            <w:r w:rsidRPr="005301E3">
              <w:rPr>
                <w:rFonts w:ascii="Arial" w:hAnsi="Arial" w:eastAsia="Times New Roman" w:cs="Arial"/>
                <w:highlight w:val="red"/>
                <w:lang w:eastAsia="en-GB"/>
              </w:rPr>
              <w:t> </w:t>
            </w:r>
          </w:p>
          <w:p w:rsidRPr="008E1EDA" w:rsidR="00DB0EB8" w:rsidP="00134417" w:rsidRDefault="00DB0EB8" w14:paraId="7E35AD52" w14:textId="77777777">
            <w:pPr>
              <w:widowControl/>
              <w:textAlignment w:val="baseline"/>
              <w:rPr>
                <w:rFonts w:ascii="Times New Roman" w:hAnsi="Times New Roman" w:eastAsia="Times New Roman" w:cs="Times New Roman"/>
                <w:sz w:val="24"/>
                <w:szCs w:val="24"/>
                <w:lang w:eastAsia="en-GB"/>
              </w:rPr>
            </w:pPr>
            <w:r w:rsidRPr="005301E3">
              <w:rPr>
                <w:rFonts w:ascii="Arial" w:hAnsi="Arial" w:eastAsia="Times New Roman" w:cs="Arial"/>
                <w:highlight w:val="red"/>
                <w:lang w:val="en" w:eastAsia="en-GB"/>
              </w:rPr>
              <w:t>Queues</w:t>
            </w:r>
            <w:r w:rsidRPr="008E1EDA">
              <w:rPr>
                <w:rFonts w:ascii="Arial" w:hAnsi="Arial" w:eastAsia="Times New Roman" w:cs="Arial"/>
                <w:lang w:eastAsia="en-GB"/>
              </w:rPr>
              <w:t> </w:t>
            </w:r>
          </w:p>
          <w:p w:rsidRPr="008E1EDA" w:rsidR="00DB0EB8" w:rsidP="00134417" w:rsidRDefault="00DB0EB8" w14:paraId="6C4729BC"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Graphs</w:t>
            </w:r>
            <w:r w:rsidRPr="008E1EDA">
              <w:rPr>
                <w:rFonts w:ascii="Arial" w:hAnsi="Arial" w:eastAsia="Times New Roman" w:cs="Arial"/>
                <w:lang w:eastAsia="en-GB"/>
              </w:rPr>
              <w:t> </w:t>
            </w:r>
          </w:p>
          <w:p w:rsidRPr="008E1EDA" w:rsidR="00DB0EB8" w:rsidP="00134417" w:rsidRDefault="00DB0EB8" w14:paraId="0118F06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Trees</w:t>
            </w:r>
            <w:r w:rsidRPr="008E1EDA">
              <w:rPr>
                <w:rFonts w:ascii="Arial" w:hAnsi="Arial" w:eastAsia="Times New Roman" w:cs="Arial"/>
                <w:lang w:eastAsia="en-GB"/>
              </w:rPr>
              <w:t> </w:t>
            </w:r>
          </w:p>
          <w:p w:rsidRPr="008E1EDA" w:rsidR="00DB0EB8" w:rsidP="00134417" w:rsidRDefault="00DB0EB8" w14:paraId="34CAA669"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Structures of equivalent standard</w:t>
            </w:r>
            <w:r w:rsidRPr="008E1EDA">
              <w:rPr>
                <w:rFonts w:ascii="Arial" w:hAnsi="Arial" w:eastAsia="Times New Roman" w:cs="Arial"/>
                <w:lang w:eastAsia="en-GB"/>
              </w:rPr>
              <w:t> </w:t>
            </w:r>
          </w:p>
          <w:p w:rsidRPr="008E1EDA" w:rsidR="00DB0EB8" w:rsidP="00134417" w:rsidRDefault="00DB0EB8" w14:paraId="5D5ED69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A5A8EDF"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F27CB7E"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Files(s) </w:t>
            </w:r>
            <w:proofErr w:type="spellStart"/>
            <w:r w:rsidRPr="008E1EDA">
              <w:rPr>
                <w:rFonts w:ascii="Arial" w:hAnsi="Arial" w:eastAsia="Times New Roman" w:cs="Arial"/>
                <w:lang w:val="en" w:eastAsia="en-GB"/>
              </w:rPr>
              <w:t>organised</w:t>
            </w:r>
            <w:proofErr w:type="spellEnd"/>
            <w:r w:rsidRPr="008E1EDA">
              <w:rPr>
                <w:rFonts w:ascii="Arial" w:hAnsi="Arial" w:eastAsia="Times New Roman" w:cs="Arial"/>
                <w:lang w:val="en" w:eastAsia="en-GB"/>
              </w:rPr>
              <w:t> for direct access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54B6696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Graph/Tree Traversal</w:t>
            </w:r>
            <w:r w:rsidRPr="008E1EDA">
              <w:rPr>
                <w:rFonts w:ascii="Arial" w:hAnsi="Arial" w:eastAsia="Times New Roman" w:cs="Arial"/>
                <w:lang w:eastAsia="en-GB"/>
              </w:rPr>
              <w:t> </w:t>
            </w:r>
          </w:p>
          <w:p w:rsidRPr="008E1EDA" w:rsidR="00DB0EB8" w:rsidP="00134417" w:rsidRDefault="00DB0EB8" w14:paraId="74F58873" w14:textId="77777777">
            <w:pPr>
              <w:widowControl/>
              <w:ind w:firstLine="360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0A80984B"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List operations</w:t>
            </w:r>
            <w:r w:rsidRPr="008E1EDA">
              <w:rPr>
                <w:rFonts w:ascii="Arial" w:hAnsi="Arial" w:eastAsia="Times New Roman" w:cs="Arial"/>
                <w:lang w:eastAsia="en-GB"/>
              </w:rPr>
              <w:t> </w:t>
            </w:r>
          </w:p>
          <w:p w:rsidRPr="008E1EDA" w:rsidR="00DB0EB8" w:rsidP="00134417" w:rsidRDefault="00DB0EB8" w14:paraId="025F3A1C"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A44F4E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627311C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737D554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Linked list maintenance</w:t>
            </w:r>
            <w:r w:rsidRPr="008E1EDA">
              <w:rPr>
                <w:rFonts w:ascii="Arial" w:hAnsi="Arial" w:eastAsia="Times New Roman" w:cs="Arial"/>
                <w:lang w:eastAsia="en-GB"/>
              </w:rPr>
              <w:t> </w:t>
            </w:r>
          </w:p>
          <w:p w:rsidRPr="008E1EDA" w:rsidR="00DB0EB8" w:rsidP="00134417" w:rsidRDefault="00DB0EB8" w14:paraId="2A3CA2A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73382326"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Stack/Queue Operations Hashing</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4BA96423" w14:textId="77777777">
            <w:pPr>
              <w:widowControl/>
              <w:textAlignment w:val="baseline"/>
              <w:rPr>
                <w:rFonts w:ascii="Arial" w:hAnsi="Arial" w:eastAsia="Times New Roman" w:cs="Arial"/>
                <w:lang w:val="en" w:eastAsia="en-GB"/>
              </w:rPr>
            </w:pPr>
          </w:p>
        </w:tc>
      </w:tr>
      <w:tr w:rsidRPr="008E1EDA" w:rsidR="00DB0EB8" w:rsidTr="00134417" w14:paraId="74BAD307"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301564B"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scientific/ mathematical/ robotics/ control/ business model </w:t>
            </w:r>
            <w:r w:rsidRPr="008E1EDA">
              <w:rPr>
                <w:rFonts w:ascii="Arial" w:hAnsi="Arial" w:eastAsia="Times New Roman" w:cs="Arial"/>
                <w:lang w:eastAsia="en-GB"/>
              </w:rPr>
              <w:t> </w:t>
            </w:r>
          </w:p>
          <w:p w:rsidRPr="008E1EDA" w:rsidR="00DB0EB8" w:rsidP="00134417" w:rsidRDefault="00DB0EB8" w14:paraId="55584F3D" w14:textId="77777777">
            <w:pPr>
              <w:widowControl/>
              <w:ind w:firstLine="72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7E4C8C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Advanced matrix operations</w:t>
            </w:r>
            <w:r w:rsidRPr="008E1EDA">
              <w:rPr>
                <w:rFonts w:ascii="Arial" w:hAnsi="Arial" w:eastAsia="Times New Roman" w:cs="Arial"/>
                <w:lang w:eastAsia="en-GB"/>
              </w:rPr>
              <w:t> </w:t>
            </w:r>
          </w:p>
          <w:p w:rsidRPr="008E1EDA" w:rsidR="00DB0EB8" w:rsidP="00134417" w:rsidRDefault="00DB0EB8" w14:paraId="5EF655AD"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Recursive algorithms</w:t>
            </w:r>
            <w:r w:rsidRPr="008E1EDA">
              <w:rPr>
                <w:rFonts w:ascii="Arial" w:hAnsi="Arial" w:eastAsia="Times New Roman" w:cs="Arial"/>
                <w:lang w:eastAsia="en-GB"/>
              </w:rPr>
              <w:t> </w:t>
            </w:r>
          </w:p>
          <w:p w:rsidRPr="008E1EDA" w:rsidR="00DB0EB8" w:rsidP="00134417" w:rsidRDefault="00DB0EB8" w14:paraId="2B41A537" w14:textId="77777777">
            <w:pPr>
              <w:widowControl/>
              <w:ind w:firstLine="360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06C00E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user-defined algorithms (</w:t>
            </w:r>
            <w:proofErr w:type="spellStart"/>
            <w:proofErr w:type="gramStart"/>
            <w:r w:rsidRPr="008E1EDA">
              <w:rPr>
                <w:rFonts w:ascii="Arial" w:hAnsi="Arial" w:eastAsia="Times New Roman" w:cs="Arial"/>
                <w:lang w:val="en" w:eastAsia="en-GB"/>
              </w:rPr>
              <w:t>eg</w:t>
            </w:r>
            <w:proofErr w:type="spellEnd"/>
            <w:proofErr w:type="gramEnd"/>
            <w:r w:rsidRPr="008E1EDA">
              <w:rPr>
                <w:rFonts w:ascii="Arial" w:hAnsi="Arial" w:eastAsia="Times New Roman" w:cs="Arial"/>
                <w:lang w:val="en" w:eastAsia="en-GB"/>
              </w:rPr>
              <w:t> </w:t>
            </w:r>
            <w:proofErr w:type="spellStart"/>
            <w:r w:rsidRPr="008E1EDA">
              <w:rPr>
                <w:rFonts w:ascii="Arial" w:hAnsi="Arial" w:eastAsia="Times New Roman" w:cs="Arial"/>
                <w:lang w:val="en" w:eastAsia="en-GB"/>
              </w:rPr>
              <w:t>optimisation</w:t>
            </w:r>
            <w:proofErr w:type="spellEnd"/>
            <w:r w:rsidRPr="008E1EDA">
              <w:rPr>
                <w:rFonts w:ascii="Arial" w:hAnsi="Arial" w:eastAsia="Times New Roman" w:cs="Arial"/>
                <w:lang w:val="en" w:eastAsia="en-GB"/>
              </w:rPr>
              <w:t>, </w:t>
            </w:r>
            <w:proofErr w:type="spellStart"/>
            <w:r w:rsidRPr="008E1EDA">
              <w:rPr>
                <w:rFonts w:ascii="Arial" w:hAnsi="Arial" w:eastAsia="Times New Roman" w:cs="Arial"/>
                <w:lang w:val="en" w:eastAsia="en-GB"/>
              </w:rPr>
              <w:t>minimisation</w:t>
            </w:r>
            <w:proofErr w:type="spellEnd"/>
            <w:r w:rsidRPr="008E1EDA">
              <w:rPr>
                <w:rFonts w:ascii="Arial" w:hAnsi="Arial" w:eastAsia="Times New Roman" w:cs="Arial"/>
                <w:lang w:val="en" w:eastAsia="en-GB"/>
              </w:rPr>
              <w:t>, scheduling, pattern matching) or equivalent difficulty</w:t>
            </w:r>
            <w:r w:rsidRPr="008E1EDA">
              <w:rPr>
                <w:rFonts w:ascii="Arial" w:hAnsi="Arial" w:eastAsia="Times New Roman" w:cs="Arial"/>
                <w:lang w:eastAsia="en-GB"/>
              </w:rPr>
              <w:t> </w:t>
            </w:r>
          </w:p>
          <w:p w:rsidRPr="008E1EDA" w:rsidR="00DB0EB8" w:rsidP="00134417" w:rsidRDefault="00DB0EB8" w14:paraId="1A6A7FAC"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02B0AB5A" w14:textId="77777777">
            <w:pPr>
              <w:widowControl/>
              <w:textAlignment w:val="baseline"/>
              <w:rPr>
                <w:rFonts w:ascii="Times New Roman" w:hAnsi="Times New Roman" w:eastAsia="Times New Roman" w:cs="Times New Roman"/>
                <w:sz w:val="24"/>
                <w:szCs w:val="24"/>
                <w:lang w:eastAsia="en-GB"/>
              </w:rPr>
            </w:pPr>
            <w:proofErr w:type="spellStart"/>
            <w:r w:rsidRPr="008E1EDA">
              <w:rPr>
                <w:rFonts w:ascii="Arial" w:hAnsi="Arial" w:eastAsia="Times New Roman" w:cs="Arial"/>
                <w:lang w:val="en" w:eastAsia="en-GB"/>
              </w:rPr>
              <w:t>Mergesort</w:t>
            </w:r>
            <w:proofErr w:type="spellEnd"/>
            <w:r w:rsidRPr="008E1EDA">
              <w:rPr>
                <w:rFonts w:ascii="Arial" w:hAnsi="Arial" w:eastAsia="Times New Roman" w:cs="Arial"/>
                <w:lang w:val="en" w:eastAsia="en-GB"/>
              </w:rPr>
              <w:t> or similarly efficient sort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4EAA4235" w14:textId="77777777">
            <w:pPr>
              <w:widowControl/>
              <w:textAlignment w:val="baseline"/>
              <w:rPr>
                <w:rFonts w:ascii="Arial" w:hAnsi="Arial" w:eastAsia="Times New Roman" w:cs="Arial"/>
                <w:lang w:val="en" w:eastAsia="en-GB"/>
              </w:rPr>
            </w:pPr>
          </w:p>
        </w:tc>
      </w:tr>
      <w:tr w:rsidRPr="008E1EDA" w:rsidR="00DB0EB8" w:rsidTr="00134417" w14:paraId="0D850E77"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E3EBA57"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user-defined use of object- orientated programming (OOP) model, </w:t>
            </w:r>
            <w:proofErr w:type="spellStart"/>
            <w:proofErr w:type="gramStart"/>
            <w:r w:rsidRPr="008E1EDA">
              <w:rPr>
                <w:rFonts w:ascii="Arial" w:hAnsi="Arial" w:eastAsia="Times New Roman" w:cs="Arial"/>
                <w:lang w:val="en" w:eastAsia="en-GB"/>
              </w:rPr>
              <w:t>eg</w:t>
            </w:r>
            <w:proofErr w:type="spellEnd"/>
            <w:proofErr w:type="gramEnd"/>
            <w:r w:rsidRPr="008E1EDA">
              <w:rPr>
                <w:rFonts w:ascii="Arial" w:hAnsi="Arial" w:eastAsia="Times New Roman" w:cs="Arial"/>
                <w:lang w:val="en" w:eastAsia="en-GB"/>
              </w:rPr>
              <w:t> </w:t>
            </w:r>
            <w:r w:rsidRPr="008E1EDA">
              <w:rPr>
                <w:rFonts w:ascii="Arial" w:hAnsi="Arial" w:eastAsia="Times New Roman" w:cs="Arial"/>
                <w:b/>
                <w:bCs/>
                <w:lang w:val="en" w:eastAsia="en-GB"/>
              </w:rPr>
              <w:t xml:space="preserve">classes, </w:t>
            </w:r>
            <w:r w:rsidRPr="008E1EDA">
              <w:rPr>
                <w:rFonts w:ascii="Arial" w:hAnsi="Arial" w:eastAsia="Times New Roman" w:cs="Arial"/>
                <w:b/>
                <w:bCs/>
                <w:lang w:val="en" w:eastAsia="en-GB"/>
              </w:rPr>
              <w:lastRenderedPageBreak/>
              <w:t>inheritance, composition, polymorphism, interfaces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077F6CC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lastRenderedPageBreak/>
              <w:t>Dynamic generation of objects based on complex user-defined use of OOP model </w:t>
            </w:r>
            <w:r w:rsidRPr="008E1EDA">
              <w:rPr>
                <w:rFonts w:ascii="Arial" w:hAnsi="Arial" w:eastAsia="Times New Roman" w:cs="Arial"/>
                <w:lang w:eastAsia="en-GB"/>
              </w:rPr>
              <w:t> </w:t>
            </w:r>
          </w:p>
          <w:p w:rsidRPr="008E1EDA" w:rsidR="00DB0EB8" w:rsidP="00134417" w:rsidRDefault="00DB0EB8" w14:paraId="3E7BF717" w14:textId="77777777">
            <w:pPr>
              <w:widowControl/>
              <w:ind w:firstLine="288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34C2F211" w14:textId="77777777">
            <w:pPr>
              <w:widowControl/>
              <w:ind w:firstLine="216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35CD3F4F" w14:textId="77777777">
            <w:pPr>
              <w:widowControl/>
              <w:ind w:firstLine="1440"/>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lastRenderedPageBreak/>
              <w:t> </w:t>
            </w:r>
          </w:p>
          <w:p w:rsidRPr="008E1EDA" w:rsidR="00DB0EB8" w:rsidP="00134417" w:rsidRDefault="00DB0EB8" w14:paraId="1E0277F8"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5FC11665" w14:textId="77777777">
            <w:pPr>
              <w:widowControl/>
              <w:textAlignment w:val="baseline"/>
              <w:rPr>
                <w:rFonts w:ascii="Arial" w:hAnsi="Arial" w:eastAsia="Times New Roman" w:cs="Arial"/>
                <w:lang w:val="en" w:eastAsia="en-GB"/>
              </w:rPr>
            </w:pPr>
          </w:p>
        </w:tc>
      </w:tr>
      <w:tr w:rsidRPr="008E1EDA" w:rsidR="00DB0EB8" w:rsidTr="00134417" w14:paraId="14254A07"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4488A2AD"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Complex client-server model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48D5B09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Server-side scripting using request and response objects and server-side extensions for a complex client-server model </w:t>
            </w:r>
            <w:r w:rsidRPr="008E1EDA">
              <w:rPr>
                <w:rFonts w:ascii="Calibri" w:hAnsi="Calibri" w:eastAsia="Times New Roman" w:cs="Calibri"/>
                <w:lang w:eastAsia="en-GB"/>
              </w:rPr>
              <w:t xml:space="preserve"> </w:t>
            </w:r>
            <w:r w:rsidRPr="008E1EDA">
              <w:rPr>
                <w:rFonts w:ascii="Arial" w:hAnsi="Arial" w:eastAsia="Times New Roman" w:cs="Arial"/>
                <w:lang w:eastAsia="en-GB"/>
              </w:rPr>
              <w:t> </w:t>
            </w:r>
          </w:p>
          <w:p w:rsidRPr="008E1EDA" w:rsidR="00DB0EB8" w:rsidP="00134417" w:rsidRDefault="00DB0EB8" w14:paraId="48E3B63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Calling </w:t>
            </w:r>
            <w:proofErr w:type="spellStart"/>
            <w:r w:rsidRPr="008E1EDA">
              <w:rPr>
                <w:rFonts w:ascii="Arial" w:hAnsi="Arial" w:eastAsia="Times New Roman" w:cs="Arial"/>
                <w:lang w:val="en" w:eastAsia="en-GB"/>
              </w:rPr>
              <w:t>parameterised</w:t>
            </w:r>
            <w:proofErr w:type="spellEnd"/>
            <w:r w:rsidRPr="008E1EDA">
              <w:rPr>
                <w:rFonts w:ascii="Arial" w:hAnsi="Arial" w:eastAsia="Times New Roman" w:cs="Arial"/>
                <w:lang w:val="en" w:eastAsia="en-GB"/>
              </w:rPr>
              <w:t> Web service APIs and parsing JSON/XML to service a complex client-server model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62D157E1" w14:textId="77777777">
            <w:pPr>
              <w:widowControl/>
              <w:textAlignment w:val="baseline"/>
              <w:rPr>
                <w:rFonts w:ascii="Arial" w:hAnsi="Arial" w:eastAsia="Times New Roman" w:cs="Arial"/>
                <w:lang w:val="en" w:eastAsia="en-GB"/>
              </w:rPr>
            </w:pPr>
          </w:p>
        </w:tc>
      </w:tr>
    </w:tbl>
    <w:p w:rsidRPr="008E1EDA" w:rsidR="00DB0EB8" w:rsidP="00DB0EB8" w:rsidRDefault="00DB0EB8" w14:paraId="7595A89C" w14:textId="77777777">
      <w:pPr>
        <w:widowControl/>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Pr="008E1EDA" w:rsidR="00DB0EB8" w:rsidP="00DB0EB8" w:rsidRDefault="00DB0EB8" w14:paraId="0972601C" w14:textId="77777777">
      <w:pPr>
        <w:widowControl/>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00DB0EB8" w:rsidP="00DB0EB8" w:rsidRDefault="00DB0EB8" w14:paraId="03DDDA55" w14:textId="77777777">
      <w:pPr>
        <w:widowControl/>
        <w:textAlignment w:val="baseline"/>
        <w:rPr>
          <w:rFonts w:ascii="Trebuchet MS" w:hAnsi="Trebuchet MS" w:eastAsia="Times New Roman" w:cs="Segoe UI"/>
          <w:b/>
          <w:bCs/>
          <w:sz w:val="28"/>
          <w:szCs w:val="28"/>
          <w:lang w:val="en" w:eastAsia="en-GB"/>
        </w:rPr>
      </w:pPr>
    </w:p>
    <w:p w:rsidRPr="008E1EDA" w:rsidR="00DB0EB8" w:rsidP="00DB0EB8" w:rsidRDefault="00DB0EB8" w14:paraId="710D9F48" w14:textId="77777777">
      <w:pPr>
        <w:widowControl/>
        <w:textAlignment w:val="baseline"/>
        <w:rPr>
          <w:rFonts w:ascii="Segoe UI" w:hAnsi="Segoe UI" w:eastAsia="Times New Roman" w:cs="Segoe UI"/>
          <w:sz w:val="18"/>
          <w:szCs w:val="18"/>
          <w:lang w:eastAsia="en-GB"/>
        </w:rPr>
      </w:pPr>
      <w:r w:rsidRPr="008E1EDA">
        <w:rPr>
          <w:rFonts w:ascii="Trebuchet MS" w:hAnsi="Trebuchet MS" w:eastAsia="Times New Roman" w:cs="Segoe UI"/>
          <w:b/>
          <w:bCs/>
          <w:sz w:val="28"/>
          <w:szCs w:val="28"/>
          <w:lang w:val="en" w:eastAsia="en-GB"/>
        </w:rPr>
        <w:t>Group B</w:t>
      </w:r>
      <w:r w:rsidRPr="008E1EDA">
        <w:rPr>
          <w:rFonts w:ascii="Trebuchet MS" w:hAnsi="Trebuchet MS" w:eastAsia="Times New Roman" w:cs="Segoe UI"/>
          <w:sz w:val="28"/>
          <w:szCs w:val="28"/>
          <w:lang w:eastAsia="en-GB"/>
        </w:rPr>
        <w:t> </w:t>
      </w:r>
    </w:p>
    <w:tbl>
      <w:tblPr>
        <w:tblW w:w="13665" w:type="dxa"/>
        <w:tblInd w:w="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315"/>
        <w:gridCol w:w="5175"/>
        <w:gridCol w:w="5175"/>
      </w:tblGrid>
      <w:tr w:rsidRPr="008E1EDA" w:rsidR="00DB0EB8" w:rsidTr="00134417" w14:paraId="482C63C1" w14:textId="77777777">
        <w:tc>
          <w:tcPr>
            <w:tcW w:w="3315" w:type="dxa"/>
            <w:tcBorders>
              <w:top w:val="single" w:color="000000" w:sz="6" w:space="0"/>
              <w:left w:val="single" w:color="000000" w:sz="6" w:space="0"/>
              <w:bottom w:val="single" w:color="000000" w:sz="6" w:space="0"/>
              <w:right w:val="single" w:color="000000" w:sz="6" w:space="0"/>
            </w:tcBorders>
            <w:shd w:val="clear" w:color="auto" w:fill="D9D9D9" w:themeFill="background1" w:themeFillShade="D9"/>
            <w:hideMark/>
          </w:tcPr>
          <w:p w:rsidRPr="008E1EDA" w:rsidR="00DB0EB8" w:rsidP="00134417" w:rsidRDefault="00DB0EB8" w14:paraId="32A47409"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D9D9D9" w:themeFill="background1" w:themeFillShade="D9"/>
            <w:hideMark/>
          </w:tcPr>
          <w:p w:rsidRPr="008E1EDA" w:rsidR="00DB0EB8" w:rsidP="00134417" w:rsidRDefault="00DB0EB8" w14:paraId="6A043FE1"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Algorithm</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D9D9D9" w:themeFill="background1" w:themeFillShade="D9"/>
          </w:tcPr>
          <w:p w:rsidRPr="008E1EDA" w:rsidR="00DB0EB8" w:rsidP="00134417" w:rsidRDefault="00DB0EB8" w14:paraId="401386EF" w14:textId="77777777">
            <w:pPr>
              <w:widowControl/>
              <w:jc w:val="center"/>
              <w:textAlignment w:val="baseline"/>
              <w:rPr>
                <w:rFonts w:ascii="Arial" w:hAnsi="Arial" w:eastAsia="Times New Roman" w:cs="Arial"/>
                <w:b/>
                <w:bCs/>
                <w:lang w:val="en" w:eastAsia="en-GB"/>
              </w:rPr>
            </w:pPr>
            <w:r>
              <w:rPr>
                <w:rFonts w:ascii="Arial" w:hAnsi="Arial" w:eastAsia="Times New Roman" w:cs="Arial"/>
                <w:b/>
                <w:bCs/>
                <w:lang w:val="en" w:eastAsia="en-GB"/>
              </w:rPr>
              <w:t>Why did you use this skill?</w:t>
            </w:r>
          </w:p>
        </w:tc>
      </w:tr>
      <w:tr w:rsidRPr="008E1EDA" w:rsidR="00DB0EB8" w:rsidTr="00134417" w14:paraId="68FFE1F8"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69FBB04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data model in a database (</w:t>
            </w:r>
            <w:proofErr w:type="spellStart"/>
            <w:r w:rsidRPr="008E1EDA">
              <w:rPr>
                <w:rFonts w:ascii="Arial" w:hAnsi="Arial" w:eastAsia="Times New Roman" w:cs="Arial"/>
                <w:lang w:val="en" w:eastAsia="en-GB"/>
              </w:rPr>
              <w:t>eg.</w:t>
            </w:r>
            <w:proofErr w:type="spellEnd"/>
            <w:r w:rsidRPr="008E1EDA">
              <w:rPr>
                <w:rFonts w:ascii="Arial" w:hAnsi="Arial" w:eastAsia="Times New Roman" w:cs="Arial"/>
                <w:lang w:val="en" w:eastAsia="en-GB"/>
              </w:rPr>
              <w:t> two or three interlinked tables)</w:t>
            </w:r>
            <w:r w:rsidRPr="008E1EDA">
              <w:rPr>
                <w:rFonts w:ascii="Arial" w:hAnsi="Arial" w:eastAsia="Times New Roman" w:cs="Arial"/>
                <w:lang w:eastAsia="en-GB"/>
              </w:rPr>
              <w:t> </w:t>
            </w:r>
          </w:p>
          <w:p w:rsidRPr="008E1EDA" w:rsidR="00DB0EB8" w:rsidP="00134417" w:rsidRDefault="00DB0EB8" w14:paraId="77A6E42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588C24EE"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Single table or non-</w:t>
            </w:r>
            <w:proofErr w:type="spellStart"/>
            <w:r w:rsidRPr="008E1EDA">
              <w:rPr>
                <w:rFonts w:ascii="Arial" w:hAnsi="Arial" w:eastAsia="Times New Roman" w:cs="Arial"/>
                <w:lang w:val="en" w:eastAsia="en-GB"/>
              </w:rPr>
              <w:t>parameterised</w:t>
            </w:r>
            <w:proofErr w:type="spellEnd"/>
            <w:r w:rsidRPr="008E1EDA">
              <w:rPr>
                <w:rFonts w:ascii="Arial" w:hAnsi="Arial" w:eastAsia="Times New Roman" w:cs="Arial"/>
                <w:lang w:val="en" w:eastAsia="en-GB"/>
              </w:rPr>
              <w:t> SQL</w:t>
            </w:r>
            <w:r w:rsidRPr="008E1EDA">
              <w:rPr>
                <w:rFonts w:ascii="Arial" w:hAnsi="Arial" w:eastAsia="Times New Roman" w:cs="Arial"/>
                <w:lang w:eastAsia="en-GB"/>
              </w:rPr>
              <w:t> </w:t>
            </w:r>
          </w:p>
          <w:p w:rsidRPr="008E1EDA" w:rsidR="00DB0EB8" w:rsidP="00134417" w:rsidRDefault="00DB0EB8" w14:paraId="13719A1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0831908B"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7082E7B4" w14:textId="77777777">
            <w:pPr>
              <w:widowControl/>
              <w:textAlignment w:val="baseline"/>
              <w:rPr>
                <w:rFonts w:ascii="Arial" w:hAnsi="Arial" w:eastAsia="Times New Roman" w:cs="Arial"/>
                <w:lang w:val="en" w:eastAsia="en-GB"/>
              </w:rPr>
            </w:pPr>
          </w:p>
        </w:tc>
      </w:tr>
      <w:tr w:rsidRPr="008E1EDA" w:rsidR="00DB0EB8" w:rsidTr="00134417" w14:paraId="59CF2A0A"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E71F70" w:rsidR="00DB0EB8" w:rsidP="00134417" w:rsidRDefault="00DB0EB8" w14:paraId="3B8CD16B" w14:textId="77777777">
            <w:pPr>
              <w:widowControl/>
              <w:textAlignment w:val="baseline"/>
              <w:rPr>
                <w:rFonts w:ascii="Times New Roman" w:hAnsi="Times New Roman" w:eastAsia="Times New Roman" w:cs="Times New Roman"/>
                <w:sz w:val="24"/>
                <w:szCs w:val="24"/>
                <w:lang w:val="fr-FR" w:eastAsia="en-GB"/>
              </w:rPr>
            </w:pPr>
            <w:r w:rsidRPr="008E1EDA">
              <w:rPr>
                <w:rFonts w:ascii="Arial" w:hAnsi="Arial" w:eastAsia="Times New Roman" w:cs="Arial"/>
                <w:lang w:val="en" w:eastAsia="en-GB"/>
              </w:rPr>
              <w:t> </w:t>
            </w:r>
            <w:r w:rsidRPr="00E71F70">
              <w:rPr>
                <w:rFonts w:ascii="Arial" w:hAnsi="Arial" w:eastAsia="Times New Roman" w:cs="Arial"/>
                <w:lang w:val="fr-FR" w:eastAsia="en-GB"/>
              </w:rPr>
              <w:t>Multi-</w:t>
            </w:r>
            <w:proofErr w:type="spellStart"/>
            <w:r w:rsidRPr="00E71F70">
              <w:rPr>
                <w:rFonts w:ascii="Arial" w:hAnsi="Arial" w:eastAsia="Times New Roman" w:cs="Arial"/>
                <w:lang w:val="fr-FR" w:eastAsia="en-GB"/>
              </w:rPr>
              <w:t>dimensional</w:t>
            </w:r>
            <w:proofErr w:type="spellEnd"/>
            <w:r w:rsidRPr="00E71F70">
              <w:rPr>
                <w:rFonts w:ascii="Arial" w:hAnsi="Arial" w:eastAsia="Times New Roman" w:cs="Arial"/>
                <w:lang w:val="fr-FR" w:eastAsia="en-GB"/>
              </w:rPr>
              <w:t xml:space="preserve"> </w:t>
            </w:r>
            <w:proofErr w:type="spellStart"/>
            <w:r w:rsidRPr="00E71F70">
              <w:rPr>
                <w:rFonts w:ascii="Arial" w:hAnsi="Arial" w:eastAsia="Times New Roman" w:cs="Arial"/>
                <w:lang w:val="fr-FR" w:eastAsia="en-GB"/>
              </w:rPr>
              <w:t>arrays</w:t>
            </w:r>
            <w:proofErr w:type="spellEnd"/>
            <w:r w:rsidRPr="00E71F70">
              <w:rPr>
                <w:rFonts w:ascii="Arial" w:hAnsi="Arial" w:eastAsia="Times New Roman" w:cs="Arial"/>
                <w:lang w:val="fr-FR" w:eastAsia="en-GB"/>
              </w:rPr>
              <w:t> </w:t>
            </w:r>
          </w:p>
          <w:p w:rsidRPr="00E71F70" w:rsidR="00DB0EB8" w:rsidP="00134417" w:rsidRDefault="00DB0EB8" w14:paraId="244AC60C" w14:textId="77777777">
            <w:pPr>
              <w:widowControl/>
              <w:textAlignment w:val="baseline"/>
              <w:rPr>
                <w:rFonts w:ascii="Times New Roman" w:hAnsi="Times New Roman" w:eastAsia="Times New Roman" w:cs="Times New Roman"/>
                <w:sz w:val="24"/>
                <w:szCs w:val="24"/>
                <w:lang w:val="fr-FR" w:eastAsia="en-GB"/>
              </w:rPr>
            </w:pPr>
            <w:r w:rsidRPr="00E71F70">
              <w:rPr>
                <w:rFonts w:ascii="Arial" w:hAnsi="Arial" w:eastAsia="Times New Roman" w:cs="Arial"/>
                <w:lang w:val="fr-FR" w:eastAsia="en-GB"/>
              </w:rPr>
              <w:t> </w:t>
            </w:r>
          </w:p>
          <w:p w:rsidRPr="00E71F70" w:rsidR="00DB0EB8" w:rsidP="00134417" w:rsidRDefault="00DB0EB8" w14:paraId="639C7B78" w14:textId="77777777">
            <w:pPr>
              <w:widowControl/>
              <w:textAlignment w:val="baseline"/>
              <w:rPr>
                <w:rFonts w:ascii="Times New Roman" w:hAnsi="Times New Roman" w:eastAsia="Times New Roman" w:cs="Times New Roman"/>
                <w:sz w:val="24"/>
                <w:szCs w:val="24"/>
                <w:lang w:val="fr-FR" w:eastAsia="en-GB"/>
              </w:rPr>
            </w:pPr>
            <w:proofErr w:type="spellStart"/>
            <w:r w:rsidRPr="00E71F70">
              <w:rPr>
                <w:rFonts w:ascii="Arial" w:hAnsi="Arial" w:eastAsia="Times New Roman" w:cs="Arial"/>
                <w:lang w:val="fr-FR" w:eastAsia="en-GB"/>
              </w:rPr>
              <w:t>Dictionaries</w:t>
            </w:r>
            <w:proofErr w:type="spellEnd"/>
            <w:r w:rsidRPr="00E71F70">
              <w:rPr>
                <w:rFonts w:ascii="Arial" w:hAnsi="Arial" w:eastAsia="Times New Roman" w:cs="Arial"/>
                <w:lang w:val="fr-FR" w:eastAsia="en-GB"/>
              </w:rPr>
              <w:t> </w:t>
            </w:r>
          </w:p>
          <w:p w:rsidRPr="00E71F70" w:rsidR="00DB0EB8" w:rsidP="00134417" w:rsidRDefault="00DB0EB8" w14:paraId="0539A4E1" w14:textId="77777777">
            <w:pPr>
              <w:widowControl/>
              <w:textAlignment w:val="baseline"/>
              <w:rPr>
                <w:rFonts w:ascii="Times New Roman" w:hAnsi="Times New Roman" w:eastAsia="Times New Roman" w:cs="Times New Roman"/>
                <w:sz w:val="24"/>
                <w:szCs w:val="24"/>
                <w:lang w:val="fr-FR" w:eastAsia="en-GB"/>
              </w:rPr>
            </w:pPr>
            <w:r w:rsidRPr="00E71F70">
              <w:rPr>
                <w:rFonts w:ascii="Arial" w:hAnsi="Arial" w:eastAsia="Times New Roman" w:cs="Arial"/>
                <w:lang w:val="fr-FR" w:eastAsia="en-GB"/>
              </w:rPr>
              <w:t> </w:t>
            </w:r>
          </w:p>
          <w:p w:rsidRPr="00E71F70" w:rsidR="00DB0EB8" w:rsidP="00134417" w:rsidRDefault="00DB0EB8" w14:paraId="0F771000" w14:textId="77777777">
            <w:pPr>
              <w:widowControl/>
              <w:textAlignment w:val="baseline"/>
              <w:rPr>
                <w:rFonts w:ascii="Times New Roman" w:hAnsi="Times New Roman" w:eastAsia="Times New Roman" w:cs="Times New Roman"/>
                <w:sz w:val="24"/>
                <w:szCs w:val="24"/>
                <w:lang w:val="fr-FR" w:eastAsia="en-GB"/>
              </w:rPr>
            </w:pPr>
            <w:r w:rsidRPr="00E71F70">
              <w:rPr>
                <w:rFonts w:ascii="Arial" w:hAnsi="Arial" w:eastAsia="Times New Roman" w:cs="Arial"/>
                <w:lang w:val="fr-FR" w:eastAsia="en-GB"/>
              </w:rPr>
              <w:t>Records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65AD95AE"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Bubble sort</w:t>
            </w:r>
            <w:r w:rsidRPr="008E1EDA">
              <w:rPr>
                <w:rFonts w:ascii="Arial" w:hAnsi="Arial" w:eastAsia="Times New Roman" w:cs="Arial"/>
                <w:lang w:eastAsia="en-GB"/>
              </w:rPr>
              <w:t> </w:t>
            </w:r>
          </w:p>
          <w:p w:rsidRPr="008E1EDA" w:rsidR="00DB0EB8" w:rsidP="00134417" w:rsidRDefault="00DB0EB8" w14:paraId="4F54319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6BFE5D17"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Binary search</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18463E42" w14:textId="77777777">
            <w:pPr>
              <w:widowControl/>
              <w:textAlignment w:val="baseline"/>
              <w:rPr>
                <w:rFonts w:ascii="Arial" w:hAnsi="Arial" w:eastAsia="Times New Roman" w:cs="Arial"/>
                <w:lang w:val="en" w:eastAsia="en-GB"/>
              </w:rPr>
            </w:pPr>
          </w:p>
        </w:tc>
      </w:tr>
      <w:tr w:rsidRPr="008E1EDA" w:rsidR="00DB0EB8" w:rsidTr="00134417" w14:paraId="3F2992BA"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7B8CA715"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Text files</w:t>
            </w:r>
            <w:r w:rsidRPr="008E1EDA">
              <w:rPr>
                <w:rFonts w:ascii="Arial" w:hAnsi="Arial" w:eastAsia="Times New Roman" w:cs="Arial"/>
                <w:lang w:eastAsia="en-GB"/>
              </w:rPr>
              <w:t> </w:t>
            </w:r>
          </w:p>
          <w:p w:rsidRPr="008E1EDA" w:rsidR="00DB0EB8" w:rsidP="00134417" w:rsidRDefault="00DB0EB8" w14:paraId="5DF2CE95"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46EC1101"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File(s) </w:t>
            </w:r>
            <w:proofErr w:type="spellStart"/>
            <w:r w:rsidRPr="008E1EDA">
              <w:rPr>
                <w:rFonts w:ascii="Arial" w:hAnsi="Arial" w:eastAsia="Times New Roman" w:cs="Arial"/>
                <w:lang w:val="en" w:eastAsia="en-GB"/>
              </w:rPr>
              <w:t>organised</w:t>
            </w:r>
            <w:proofErr w:type="spellEnd"/>
            <w:r w:rsidRPr="008E1EDA">
              <w:rPr>
                <w:rFonts w:ascii="Arial" w:hAnsi="Arial" w:eastAsia="Times New Roman" w:cs="Arial"/>
                <w:lang w:val="en" w:eastAsia="en-GB"/>
              </w:rPr>
              <w:t> for sequential access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69553C4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Writing and reading from files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05F5BB92" w14:textId="77777777">
            <w:pPr>
              <w:widowControl/>
              <w:textAlignment w:val="baseline"/>
              <w:rPr>
                <w:rFonts w:ascii="Arial" w:hAnsi="Arial" w:eastAsia="Times New Roman" w:cs="Arial"/>
                <w:lang w:val="en" w:eastAsia="en-GB"/>
              </w:rPr>
            </w:pPr>
          </w:p>
        </w:tc>
      </w:tr>
      <w:tr w:rsidRPr="008E1EDA" w:rsidR="00DB0EB8" w:rsidTr="00134417" w14:paraId="392D915F"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8EEB65F"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scientific/mathematical /robotics/ control/business 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8D73B52"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user defined algorithms (</w:t>
            </w:r>
            <w:proofErr w:type="spellStart"/>
            <w:proofErr w:type="gramStart"/>
            <w:r w:rsidRPr="008E1EDA">
              <w:rPr>
                <w:rFonts w:ascii="Arial" w:hAnsi="Arial" w:eastAsia="Times New Roman" w:cs="Arial"/>
                <w:lang w:val="en" w:eastAsia="en-GB"/>
              </w:rPr>
              <w:t>eg</w:t>
            </w:r>
            <w:proofErr w:type="spellEnd"/>
            <w:proofErr w:type="gramEnd"/>
            <w:r w:rsidRPr="008E1EDA">
              <w:rPr>
                <w:rFonts w:ascii="Arial" w:hAnsi="Arial" w:eastAsia="Times New Roman" w:cs="Arial"/>
                <w:lang w:val="en" w:eastAsia="en-GB"/>
              </w:rPr>
              <w:t> a range of mathematical/statistical calculations)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340B8657" w14:textId="77777777">
            <w:pPr>
              <w:widowControl/>
              <w:textAlignment w:val="baseline"/>
              <w:rPr>
                <w:rFonts w:ascii="Arial" w:hAnsi="Arial" w:eastAsia="Times New Roman" w:cs="Arial"/>
                <w:lang w:val="en" w:eastAsia="en-GB"/>
              </w:rPr>
            </w:pPr>
          </w:p>
        </w:tc>
      </w:tr>
      <w:tr w:rsidRPr="008E1EDA" w:rsidR="00DB0EB8" w:rsidTr="00134417" w14:paraId="34AC1366"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242EB438"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OOP 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2EC47F7E"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Generation of objects based on simple OOP 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435BD2A0" w14:textId="77777777">
            <w:pPr>
              <w:widowControl/>
              <w:textAlignment w:val="baseline"/>
              <w:rPr>
                <w:rFonts w:ascii="Arial" w:hAnsi="Arial" w:eastAsia="Times New Roman" w:cs="Arial"/>
                <w:lang w:val="en" w:eastAsia="en-GB"/>
              </w:rPr>
            </w:pPr>
          </w:p>
        </w:tc>
      </w:tr>
      <w:tr w:rsidRPr="008E1EDA" w:rsidR="00DB0EB8" w:rsidTr="00134417" w14:paraId="43DFCF97"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487110A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client-server model </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4981C3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Server-side scripting using request and response objects and server-side extensions for a simple client-server model </w:t>
            </w:r>
            <w:r w:rsidRPr="008E1EDA">
              <w:rPr>
                <w:rFonts w:ascii="Arial" w:hAnsi="Arial" w:eastAsia="Times New Roman" w:cs="Arial"/>
                <w:lang w:eastAsia="en-GB"/>
              </w:rPr>
              <w:t> </w:t>
            </w:r>
          </w:p>
          <w:p w:rsidRPr="008E1EDA" w:rsidR="00DB0EB8" w:rsidP="00134417" w:rsidRDefault="00DB0EB8" w14:paraId="4A7F9CD5"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eastAsia="en-GB"/>
              </w:rPr>
              <w:t> </w:t>
            </w:r>
          </w:p>
          <w:p w:rsidRPr="008E1EDA" w:rsidR="00DB0EB8" w:rsidP="00134417" w:rsidRDefault="00DB0EB8" w14:paraId="1CB0875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lastRenderedPageBreak/>
              <w:t>Calling Web service APIs and parsing JSON/ XML to service a simple client-server 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3B443CDD" w14:textId="77777777">
            <w:pPr>
              <w:widowControl/>
              <w:textAlignment w:val="baseline"/>
              <w:rPr>
                <w:rFonts w:ascii="Arial" w:hAnsi="Arial" w:eastAsia="Times New Roman" w:cs="Arial"/>
                <w:lang w:val="en" w:eastAsia="en-GB"/>
              </w:rPr>
            </w:pPr>
          </w:p>
        </w:tc>
      </w:tr>
    </w:tbl>
    <w:p w:rsidRPr="008E1EDA" w:rsidR="00DB0EB8" w:rsidP="00DB0EB8" w:rsidRDefault="00DB0EB8" w14:paraId="7C2B9D82" w14:textId="77777777">
      <w:pPr>
        <w:widowControl/>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Pr="008E1EDA" w:rsidR="00DB0EB8" w:rsidP="00DB0EB8" w:rsidRDefault="00DB0EB8" w14:paraId="30467346" w14:textId="77777777">
      <w:pPr>
        <w:widowControl/>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Pr="008E1EDA" w:rsidR="00DB0EB8" w:rsidP="00DB0EB8" w:rsidRDefault="00DB0EB8" w14:paraId="19C0FF67" w14:textId="77777777">
      <w:pPr>
        <w:widowControl/>
        <w:textAlignment w:val="baseline"/>
        <w:rPr>
          <w:rFonts w:ascii="Segoe UI" w:hAnsi="Segoe UI" w:eastAsia="Times New Roman" w:cs="Segoe UI"/>
          <w:sz w:val="18"/>
          <w:szCs w:val="18"/>
          <w:lang w:eastAsia="en-GB"/>
        </w:rPr>
      </w:pPr>
      <w:r w:rsidRPr="008E1EDA">
        <w:rPr>
          <w:rFonts w:ascii="Trebuchet MS" w:hAnsi="Trebuchet MS" w:eastAsia="Times New Roman" w:cs="Segoe UI"/>
          <w:b/>
          <w:bCs/>
          <w:sz w:val="28"/>
          <w:szCs w:val="28"/>
          <w:lang w:val="en" w:eastAsia="en-GB"/>
        </w:rPr>
        <w:t>Group C</w:t>
      </w:r>
      <w:r w:rsidRPr="008E1EDA">
        <w:rPr>
          <w:rFonts w:ascii="Trebuchet MS" w:hAnsi="Trebuchet MS" w:eastAsia="Times New Roman" w:cs="Segoe UI"/>
          <w:sz w:val="28"/>
          <w:szCs w:val="28"/>
          <w:lang w:eastAsia="en-GB"/>
        </w:rPr>
        <w:t> </w:t>
      </w:r>
    </w:p>
    <w:tbl>
      <w:tblPr>
        <w:tblW w:w="13665" w:type="dxa"/>
        <w:tblInd w:w="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315"/>
        <w:gridCol w:w="5175"/>
        <w:gridCol w:w="5175"/>
      </w:tblGrid>
      <w:tr w:rsidRPr="008E1EDA" w:rsidR="00DB0EB8" w:rsidTr="00134417" w14:paraId="12712C02" w14:textId="77777777">
        <w:tc>
          <w:tcPr>
            <w:tcW w:w="3315" w:type="dxa"/>
            <w:tcBorders>
              <w:top w:val="single" w:color="000000" w:sz="6" w:space="0"/>
              <w:left w:val="single" w:color="000000" w:sz="6" w:space="0"/>
              <w:bottom w:val="single" w:color="000000" w:sz="6" w:space="0"/>
              <w:right w:val="single" w:color="000000" w:sz="6" w:space="0"/>
            </w:tcBorders>
            <w:shd w:val="clear" w:color="auto" w:fill="CCCCCC"/>
            <w:hideMark/>
          </w:tcPr>
          <w:p w:rsidRPr="008E1EDA" w:rsidR="00DB0EB8" w:rsidP="00134417" w:rsidRDefault="00DB0EB8" w14:paraId="1C12C406"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Model</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CCCCCC"/>
            <w:hideMark/>
          </w:tcPr>
          <w:p w:rsidRPr="008E1EDA" w:rsidR="00DB0EB8" w:rsidP="00134417" w:rsidRDefault="00DB0EB8" w14:paraId="16F6D719" w14:textId="77777777">
            <w:pPr>
              <w:widowControl/>
              <w:jc w:val="center"/>
              <w:textAlignment w:val="baseline"/>
              <w:rPr>
                <w:rFonts w:ascii="Times New Roman" w:hAnsi="Times New Roman" w:eastAsia="Times New Roman" w:cs="Times New Roman"/>
                <w:sz w:val="24"/>
                <w:szCs w:val="24"/>
                <w:lang w:eastAsia="en-GB"/>
              </w:rPr>
            </w:pPr>
            <w:r w:rsidRPr="008E1EDA">
              <w:rPr>
                <w:rFonts w:ascii="Arial" w:hAnsi="Arial" w:eastAsia="Times New Roman" w:cs="Arial"/>
                <w:b/>
                <w:bCs/>
                <w:lang w:val="en" w:eastAsia="en-GB"/>
              </w:rPr>
              <w:t>Algorithm</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CCCCCC"/>
          </w:tcPr>
          <w:p w:rsidRPr="008E1EDA" w:rsidR="00DB0EB8" w:rsidP="00134417" w:rsidRDefault="00DB0EB8" w14:paraId="16A6A769" w14:textId="77777777">
            <w:pPr>
              <w:widowControl/>
              <w:jc w:val="center"/>
              <w:textAlignment w:val="baseline"/>
              <w:rPr>
                <w:rFonts w:ascii="Arial" w:hAnsi="Arial" w:eastAsia="Times New Roman" w:cs="Arial"/>
                <w:b/>
                <w:bCs/>
                <w:lang w:val="en" w:eastAsia="en-GB"/>
              </w:rPr>
            </w:pPr>
            <w:r>
              <w:rPr>
                <w:rFonts w:ascii="Arial" w:hAnsi="Arial" w:eastAsia="Times New Roman" w:cs="Arial"/>
                <w:b/>
                <w:bCs/>
                <w:lang w:val="en" w:eastAsia="en-GB"/>
              </w:rPr>
              <w:t>Why did you use this skill?</w:t>
            </w:r>
          </w:p>
        </w:tc>
      </w:tr>
      <w:tr w:rsidRPr="008E1EDA" w:rsidR="00DB0EB8" w:rsidTr="00134417" w14:paraId="3D84311D"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1AB1F96F"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Single-dimensional arrays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38BACD59"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Linear search</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7164A7BF" w14:textId="77777777">
            <w:pPr>
              <w:widowControl/>
              <w:textAlignment w:val="baseline"/>
              <w:rPr>
                <w:rFonts w:ascii="Arial" w:hAnsi="Arial" w:eastAsia="Times New Roman" w:cs="Arial"/>
                <w:lang w:val="en" w:eastAsia="en-GB"/>
              </w:rPr>
            </w:pPr>
          </w:p>
        </w:tc>
      </w:tr>
      <w:tr w:rsidRPr="008E1EDA" w:rsidR="00DB0EB8" w:rsidTr="00134417" w14:paraId="0F663BCC"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135D0093"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Appropriate choice of simple data types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71EBD57A"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Simple mathematical calculations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7F698D7F" w14:textId="77777777">
            <w:pPr>
              <w:widowControl/>
              <w:textAlignment w:val="baseline"/>
              <w:rPr>
                <w:rFonts w:ascii="Arial" w:hAnsi="Arial" w:eastAsia="Times New Roman" w:cs="Arial"/>
                <w:lang w:val="en" w:eastAsia="en-GB"/>
              </w:rPr>
            </w:pPr>
          </w:p>
        </w:tc>
      </w:tr>
      <w:tr w:rsidRPr="008E1EDA" w:rsidR="00DB0EB8" w:rsidTr="00134417" w14:paraId="6E47B6B2" w14:textId="77777777">
        <w:tc>
          <w:tcPr>
            <w:tcW w:w="331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6010C1EC"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Single table database</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shd w:val="clear" w:color="auto" w:fill="auto"/>
            <w:hideMark/>
          </w:tcPr>
          <w:p w:rsidRPr="008E1EDA" w:rsidR="00DB0EB8" w:rsidP="00134417" w:rsidRDefault="00DB0EB8" w14:paraId="7DEC5924" w14:textId="77777777">
            <w:pPr>
              <w:widowControl/>
              <w:textAlignment w:val="baseline"/>
              <w:rPr>
                <w:rFonts w:ascii="Times New Roman" w:hAnsi="Times New Roman" w:eastAsia="Times New Roman" w:cs="Times New Roman"/>
                <w:sz w:val="24"/>
                <w:szCs w:val="24"/>
                <w:lang w:eastAsia="en-GB"/>
              </w:rPr>
            </w:pPr>
            <w:r w:rsidRPr="008E1EDA">
              <w:rPr>
                <w:rFonts w:ascii="Arial" w:hAnsi="Arial" w:eastAsia="Times New Roman" w:cs="Arial"/>
                <w:lang w:val="en" w:eastAsia="en-GB"/>
              </w:rPr>
              <w:t>Non-SQL table access</w:t>
            </w:r>
            <w:r w:rsidRPr="008E1EDA">
              <w:rPr>
                <w:rFonts w:ascii="Arial" w:hAnsi="Arial" w:eastAsia="Times New Roman" w:cs="Arial"/>
                <w:lang w:eastAsia="en-GB"/>
              </w:rPr>
              <w:t> </w:t>
            </w:r>
          </w:p>
        </w:tc>
        <w:tc>
          <w:tcPr>
            <w:tcW w:w="5175" w:type="dxa"/>
            <w:tcBorders>
              <w:top w:val="single" w:color="000000" w:sz="6" w:space="0"/>
              <w:left w:val="single" w:color="000000" w:sz="6" w:space="0"/>
              <w:bottom w:val="single" w:color="000000" w:sz="6" w:space="0"/>
              <w:right w:val="single" w:color="000000" w:sz="6" w:space="0"/>
            </w:tcBorders>
          </w:tcPr>
          <w:p w:rsidRPr="008E1EDA" w:rsidR="00DB0EB8" w:rsidP="00134417" w:rsidRDefault="00DB0EB8" w14:paraId="6F24B52F" w14:textId="77777777">
            <w:pPr>
              <w:widowControl/>
              <w:textAlignment w:val="baseline"/>
              <w:rPr>
                <w:rFonts w:ascii="Arial" w:hAnsi="Arial" w:eastAsia="Times New Roman" w:cs="Arial"/>
                <w:lang w:val="en" w:eastAsia="en-GB"/>
              </w:rPr>
            </w:pPr>
          </w:p>
        </w:tc>
      </w:tr>
    </w:tbl>
    <w:p w:rsidRPr="008E1EDA" w:rsidR="00DB0EB8" w:rsidP="00DB0EB8" w:rsidRDefault="00DB0EB8" w14:paraId="5038B6C9" w14:textId="77777777">
      <w:pPr>
        <w:widowControl/>
        <w:ind w:firstLine="2160"/>
        <w:textAlignment w:val="baseline"/>
        <w:rPr>
          <w:rFonts w:ascii="Segoe UI" w:hAnsi="Segoe UI" w:eastAsia="Times New Roman" w:cs="Segoe UI"/>
          <w:sz w:val="18"/>
          <w:szCs w:val="18"/>
          <w:lang w:eastAsia="en-GB"/>
        </w:rPr>
      </w:pPr>
      <w:r w:rsidRPr="008E1EDA">
        <w:rPr>
          <w:rFonts w:ascii="Arial" w:hAnsi="Arial" w:eastAsia="Times New Roman" w:cs="Arial"/>
          <w:lang w:eastAsia="en-GB"/>
        </w:rPr>
        <w:t> </w:t>
      </w:r>
    </w:p>
    <w:p w:rsidR="00DB0EB8" w:rsidP="00DB0EB8" w:rsidRDefault="00DB0EB8" w14:paraId="2AC91B0E" w14:textId="77777777">
      <w:pPr>
        <w:rPr>
          <w:rFonts w:ascii="Times New Roman" w:hAnsi="Times New Roman" w:eastAsia="Times New Roman" w:cs="Times New Roman"/>
          <w:sz w:val="20"/>
          <w:szCs w:val="20"/>
        </w:rPr>
      </w:pPr>
    </w:p>
    <w:p w:rsidR="00DB0EB8" w:rsidP="00DB0EB8" w:rsidRDefault="00DB0EB8" w14:paraId="001FC05B" w14:textId="77777777">
      <w:pPr>
        <w:rPr>
          <w:rFonts w:ascii="Times New Roman" w:hAnsi="Times New Roman" w:eastAsia="Times New Roman" w:cs="Times New Roman"/>
          <w:sz w:val="20"/>
          <w:szCs w:val="20"/>
        </w:rPr>
      </w:pPr>
    </w:p>
    <w:p w:rsidR="00DB0EB8" w:rsidP="00DB0EB8" w:rsidRDefault="00DB0EB8" w14:paraId="5D23157C" w14:textId="77777777">
      <w:pPr>
        <w:rPr>
          <w:rFonts w:ascii="Times New Roman" w:hAnsi="Times New Roman" w:eastAsia="Times New Roman" w:cs="Times New Roman"/>
          <w:sz w:val="20"/>
          <w:szCs w:val="20"/>
        </w:rPr>
      </w:pPr>
    </w:p>
    <w:p w:rsidR="00DB0EB8" w:rsidP="00DB0EB8" w:rsidRDefault="00DB0EB8" w14:paraId="25FC1941" w14:textId="77777777">
      <w:pPr>
        <w:rPr>
          <w:rFonts w:ascii="Times New Roman" w:hAnsi="Times New Roman" w:eastAsia="Times New Roman" w:cs="Times New Roman"/>
          <w:sz w:val="20"/>
          <w:szCs w:val="20"/>
        </w:rPr>
      </w:pPr>
    </w:p>
    <w:p w:rsidR="00DB0EB8" w:rsidP="00DB0EB8" w:rsidRDefault="00DB0EB8" w14:paraId="5361A75B" w14:textId="77777777">
      <w:pPr>
        <w:rPr>
          <w:rFonts w:ascii="Times New Roman" w:hAnsi="Times New Roman" w:eastAsia="Times New Roman" w:cs="Times New Roman"/>
          <w:sz w:val="20"/>
          <w:szCs w:val="20"/>
        </w:rPr>
      </w:pPr>
    </w:p>
    <w:p w:rsidR="00DB0EB8" w:rsidP="00DB0EB8" w:rsidRDefault="00DB0EB8" w14:paraId="645E389B" w14:textId="77777777">
      <w:pPr>
        <w:rPr>
          <w:rFonts w:ascii="Times New Roman" w:hAnsi="Times New Roman" w:eastAsia="Times New Roman" w:cs="Times New Roman"/>
          <w:sz w:val="20"/>
          <w:szCs w:val="20"/>
        </w:rPr>
      </w:pPr>
    </w:p>
    <w:p w:rsidR="00DB0EB8" w:rsidP="00DB0EB8" w:rsidRDefault="00DB0EB8" w14:paraId="0DAE7764" w14:textId="77777777">
      <w:pPr>
        <w:tabs>
          <w:tab w:val="left" w:pos="14384"/>
        </w:tabs>
        <w:spacing w:before="60"/>
        <w:rPr>
          <w:rFonts w:ascii="AQA Chevin Pro Light" w:hAnsi="AQA Chevin Pro Light" w:eastAsia="AQA Chevin Pro Light" w:cs="AQA Chevin Pro Light"/>
          <w:sz w:val="16"/>
          <w:szCs w:val="16"/>
        </w:rPr>
      </w:pPr>
    </w:p>
    <w:p w:rsidR="00B12776" w:rsidRDefault="00B12776" w14:paraId="68861728" w14:textId="77777777">
      <w:pPr>
        <w:widowControl/>
        <w:spacing w:after="160" w:line="259" w:lineRule="auto"/>
      </w:pPr>
    </w:p>
    <w:sectPr w:rsidR="00B12776" w:rsidSect="00154615">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D" w:author="Melanie Dennig" w:date="2022-09-23T09:23:00Z" w:id="38">
    <w:p w:rsidR="30C9A8FF" w:rsidRDefault="30C9A8FF" w14:paraId="25AF4662" w14:textId="2EF39A88">
      <w:r>
        <w:t>achieved</w:t>
      </w:r>
      <w:r>
        <w:annotationRef/>
      </w:r>
    </w:p>
  </w:comment>
  <w:comment w:initials="MD" w:author="Melanie Dennig" w:date="2022-09-23T09:27:00Z" w:id="39">
    <w:p w:rsidR="30C9A8FF" w:rsidRDefault="30C9A8FF" w14:paraId="2D4F7971" w14:textId="0BB43634">
      <w:r>
        <w:t>hard to achieve this level - it is all about the detail of the objectives/spec...</w:t>
      </w:r>
      <w:r>
        <w:annotationRef/>
      </w:r>
    </w:p>
  </w:comment>
  <w:comment w:initials="CA" w:author="CHRISTOPHER ASHFORD" w:date="2022-10-12T01:08:00Z" w:id="40">
    <w:p w:rsidR="0011647A" w:rsidRDefault="0011647A" w14:paraId="6EFB514F" w14:textId="2A9D9606">
      <w:pPr>
        <w:pStyle w:val="CommentText"/>
      </w:pPr>
      <w:r>
        <w:rPr>
          <w:rStyle w:val="CommentReference"/>
        </w:rPr>
        <w:annotationRef/>
      </w:r>
      <w:r>
        <w:t>I think I need help with this, I’m not sure how to alter it.</w:t>
      </w:r>
    </w:p>
  </w:comment>
  <w:comment w:initials="CA" w:author="CHRISTOPHER ASHFORD" w:date="2022-10-12T09:44:00Z" w:id="41">
    <w:p w:rsidR="009A1E6F" w:rsidRDefault="009A1E6F" w14:paraId="08BC1AA8" w14:textId="4AB268AA">
      <w:pPr>
        <w:pStyle w:val="CommentText"/>
      </w:pPr>
      <w:r>
        <w:rPr>
          <w:rStyle w:val="CommentReference"/>
        </w:rPr>
        <w:annotationRef/>
      </w:r>
      <w:r>
        <w:t>I’ve re-written the “Goals” section of my analysis to now include clearer objective</w:t>
      </w:r>
    </w:p>
  </w:comment>
  <w:comment w:initials="MD" w:author="Melanie Dennig" w:date="2022-10-14T09:25:00Z" w:id="42">
    <w:p w:rsidR="6353DC72" w:rsidRDefault="6353DC72" w14:paraId="37CE7BC7" w14:textId="41BEC904">
      <w:pPr>
        <w:pStyle w:val="CommentText"/>
      </w:pPr>
      <w:r>
        <w:t>can you summerize the responses/wishes/requests from form responses into a bullet list for requirements/objetives</w:t>
      </w:r>
      <w:r>
        <w:rPr>
          <w:rStyle w:val="CommentReference"/>
        </w:rPr>
        <w:annotationRef/>
      </w:r>
    </w:p>
  </w:comment>
  <w:comment w:initials="MD" w:author="Melanie Dennig" w:date="2022-09-23T09:26:00Z" w:id="43">
    <w:p w:rsidR="30C9A8FF" w:rsidRDefault="30C9A8FF" w14:paraId="15841F9B" w14:textId="3A278124">
      <w:r>
        <w:t>will the detailed interview and data be included in the report?</w:t>
      </w:r>
      <w:r>
        <w:annotationRef/>
      </w:r>
    </w:p>
  </w:comment>
  <w:comment w:initials="CA" w:author="CHRISTOPHER ASHFORD" w:date="2022-10-12T01:07:00Z" w:id="44">
    <w:p w:rsidR="00FD2D52" w:rsidRDefault="00FD2D52" w14:paraId="7FC4EF05" w14:textId="34AA35A7">
      <w:pPr>
        <w:pStyle w:val="CommentText"/>
      </w:pPr>
      <w:r>
        <w:rPr>
          <w:rStyle w:val="CommentReference"/>
        </w:rPr>
        <w:annotationRef/>
      </w:r>
      <w:r>
        <w:t>All data gathered and the analysis of said data has now been uploaded</w:t>
      </w:r>
    </w:p>
  </w:comment>
  <w:comment w:initials="CA" w:author="CHRISTOPHER ASHFORD" w:date="2022-10-12T01:08:00Z" w:id="45">
    <w:p w:rsidR="00FD2D52" w:rsidRDefault="00FD2D52" w14:paraId="00D92868" w14:textId="25EFBE01">
      <w:pPr>
        <w:pStyle w:val="CommentText"/>
      </w:pPr>
      <w:r>
        <w:rPr>
          <w:rStyle w:val="CommentReference"/>
        </w:rPr>
        <w:annotationRef/>
      </w:r>
    </w:p>
  </w:comment>
  <w:comment w:initials="MD" w:author="Melanie Dennig" w:date="2022-10-14T09:22:00Z" w:id="46">
    <w:p w:rsidR="6353DC72" w:rsidRDefault="6353DC72" w14:paraId="4A381DBE" w14:textId="02C378CE">
      <w:pPr>
        <w:pStyle w:val="CommentText"/>
      </w:pPr>
      <w:r>
        <w:t>achieved</w:t>
      </w:r>
      <w:r>
        <w:rPr>
          <w:rStyle w:val="CommentReference"/>
        </w:rPr>
        <w:annotationRef/>
      </w:r>
    </w:p>
  </w:comment>
  <w:comment w:initials="MD" w:author="Melanie Dennig" w:date="2022-09-23T09:21:00Z" w:id="47">
    <w:p w:rsidR="30C9A8FF" w:rsidRDefault="30C9A8FF" w14:paraId="68E559C0" w14:textId="01B861AC">
      <w:r>
        <w:t>achieved</w:t>
      </w:r>
      <w:r>
        <w:annotationRef/>
      </w:r>
    </w:p>
  </w:comment>
  <w:comment w:initials="MD" w:author="Melanie Dennig" w:date="2022-09-23T09:24:00Z" w:id="48">
    <w:p w:rsidR="30C9A8FF" w:rsidRDefault="30C9A8FF" w14:paraId="42049D8C" w14:textId="15B7D89E">
      <w:r>
        <w:t>achieved</w:t>
      </w:r>
      <w:r>
        <w:annotationRef/>
      </w:r>
    </w:p>
  </w:comment>
  <w:comment w:initials="MD" w:author="Melanie Dennig" w:date="2022-09-23T09:25:00Z" w:id="49">
    <w:p w:rsidR="30C9A8FF" w:rsidRDefault="30C9A8FF" w14:paraId="31F01A02" w14:textId="5221364D">
      <w:r>
        <w:t>can you look at past projects to see the level of detail needed? you are nearly there ...</w:t>
      </w:r>
      <w:r>
        <w:annotationRef/>
      </w:r>
    </w:p>
  </w:comment>
  <w:comment w:initials="MD" w:author="Melanie Dennig" w:date="2022-09-23T09:22:00Z" w:id="50">
    <w:p w:rsidR="30C9A8FF" w:rsidRDefault="30C9A8FF" w14:paraId="20524CC3" w14:textId="72AA337E">
      <w:r>
        <w:t>do you have records of interview/s</w:t>
      </w:r>
      <w:r>
        <w:annotationRef/>
      </w:r>
    </w:p>
  </w:comment>
  <w:comment w:initials="MD" w:author="Melanie Dennig" w:date="2022-10-14T09:22:00Z" w:id="51">
    <w:p w:rsidR="6353DC72" w:rsidRDefault="6353DC72" w14:paraId="301E19DA" w14:textId="7F402043">
      <w:pPr>
        <w:pStyle w:val="CommentText"/>
      </w:pPr>
      <w:r>
        <w:t>achieved</w:t>
      </w:r>
      <w:r>
        <w:rPr>
          <w:rStyle w:val="CommentReference"/>
        </w:rPr>
        <w:annotationRef/>
      </w:r>
    </w:p>
  </w:comment>
  <w:comment w:initials="MD" w:author="Melanie Dennig" w:date="2022-09-23T09:20:00Z" w:id="52">
    <w:p w:rsidR="30C9A8FF" w:rsidRDefault="30C9A8FF" w14:paraId="030DCFF2" w14:textId="63EA945C">
      <w:r>
        <w:t>achieved</w:t>
      </w:r>
      <w:r>
        <w:annotationRef/>
      </w:r>
    </w:p>
  </w:comment>
  <w:comment w:initials="MD" w:author="Melanie Dennig" w:date="2022-09-23T09:17:00Z" w:id="53">
    <w:p w:rsidR="30C9A8FF" w:rsidRDefault="30C9A8FF" w14:paraId="20309449" w14:textId="15AC2A7A">
      <w:r>
        <w:t>achieved</w:t>
      </w:r>
      <w:r>
        <w:annotationRef/>
      </w:r>
    </w:p>
  </w:comment>
  <w:comment w:initials="MD" w:author="Melanie Dennig" w:date="2022-09-23T09:23:00Z" w:id="54">
    <w:p w:rsidR="30C9A8FF" w:rsidRDefault="30C9A8FF" w14:paraId="5C0AF980" w14:textId="0687996E">
      <w:r>
        <w:t>achieved</w:t>
      </w:r>
      <w:r>
        <w:annotationRef/>
      </w:r>
    </w:p>
  </w:comment>
  <w:comment w:initials="MD" w:author="Melanie Dennig" w:date="2022-09-23T09:16:00Z" w:id="55">
    <w:p w:rsidR="30C9A8FF" w:rsidRDefault="30C9A8FF" w14:paraId="67CE4284" w14:textId="0B416EE2">
      <w:r>
        <w:t>achieved</w:t>
      </w:r>
      <w:r>
        <w:annotationRef/>
      </w:r>
    </w:p>
  </w:comment>
  <w:comment w:initials="MD" w:author="Melanie Dennig" w:date="2022-09-23T09:20:00Z" w:id="56">
    <w:p w:rsidR="30C9A8FF" w:rsidRDefault="30C9A8FF" w14:paraId="2B3D80AC" w14:textId="3E1698B8">
      <w:r>
        <w:t>achieved</w:t>
      </w:r>
      <w:r>
        <w:annotationRef/>
      </w:r>
    </w:p>
  </w:comment>
  <w:comment w:initials="MD" w:author="Melanie Dennig" w:date="2022-12-05T17:20:46" w:id="1629068782">
    <w:p w:rsidR="222FC618" w:rsidRDefault="222FC618" w14:paraId="7E8EA31D" w14:textId="5EA526D9">
      <w:pPr>
        <w:pStyle w:val="CommentText"/>
      </w:pPr>
      <w:r w:rsidR="222FC618">
        <w:rPr/>
        <w:t>very difficult to feedback on without more design details - can you add to those?</w:t>
      </w:r>
      <w:r>
        <w:rPr>
          <w:rStyle w:val="CommentReference"/>
        </w:rPr>
        <w:annotationRef/>
      </w:r>
    </w:p>
  </w:comment>
  <w:comment w:initials="MD" w:author="Melanie Dennig" w:date="2023-01-07T19:37:36" w:id="566259546">
    <w:p w:rsidR="11B932B7" w:rsidRDefault="11B932B7" w14:paraId="553C9359" w14:textId="3059BBE8">
      <w:pPr>
        <w:pStyle w:val="CommentText"/>
      </w:pPr>
      <w:r w:rsidR="11B932B7">
        <w:rPr/>
        <w:t>we will confirm these in a 1-2-1 session</w:t>
      </w:r>
      <w:r>
        <w:rPr>
          <w:rStyle w:val="CommentReference"/>
        </w:rPr>
        <w:annotationRef/>
      </w:r>
    </w:p>
  </w:comment>
  <w:comment w:initials="MD" w:author="Melanie Dennig" w:date="2023-01-07T19:38:16" w:id="876901653">
    <w:p w:rsidR="11B932B7" w:rsidRDefault="11B932B7" w14:paraId="0EF33D4F" w14:textId="10339B21">
      <w:pPr>
        <w:pStyle w:val="CommentText"/>
      </w:pPr>
      <w:r w:rsidR="11B932B7">
        <w:rPr/>
        <w:t>You clearly know how to explain - plese summerise with flowcharts to aid the reader</w:t>
      </w:r>
      <w:r>
        <w:rPr>
          <w:rStyle w:val="CommentReference"/>
        </w:rPr>
        <w:annotationRef/>
      </w:r>
    </w:p>
  </w:comment>
  <w:comment w:initials="MD" w:author="Melanie Dennig" w:date="2023-01-07T19:38:44" w:id="1407926679">
    <w:p w:rsidR="11B932B7" w:rsidRDefault="11B932B7" w14:paraId="3AB7196A" w14:textId="1B6256D7">
      <w:pPr>
        <w:pStyle w:val="CommentText"/>
      </w:pPr>
      <w:r w:rsidR="11B932B7">
        <w:rPr/>
        <w:t>excellent improvements - achieved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5AF4662"/>
  <w15:commentEx w15:done="0" w15:paraId="2D4F7971"/>
  <w15:commentEx w15:done="0" w15:paraId="6EFB514F" w15:paraIdParent="2D4F7971"/>
  <w15:commentEx w15:done="0" w15:paraId="08BC1AA8" w15:paraIdParent="2D4F7971"/>
  <w15:commentEx w15:done="0" w15:paraId="37CE7BC7" w15:paraIdParent="2D4F7971"/>
  <w15:commentEx w15:done="0" w15:paraId="15841F9B"/>
  <w15:commentEx w15:done="0" w15:paraId="7FC4EF05" w15:paraIdParent="15841F9B"/>
  <w15:commentEx w15:done="0" w15:paraId="00D92868" w15:paraIdParent="15841F9B"/>
  <w15:commentEx w15:done="0" w15:paraId="4A381DBE" w15:paraIdParent="15841F9B"/>
  <w15:commentEx w15:done="0" w15:paraId="68E559C0"/>
  <w15:commentEx w15:done="0" w15:paraId="42049D8C"/>
  <w15:commentEx w15:done="0" w15:paraId="31F01A02"/>
  <w15:commentEx w15:done="0" w15:paraId="20524CC3"/>
  <w15:commentEx w15:done="0" w15:paraId="301E19DA" w15:paraIdParent="20524CC3"/>
  <w15:commentEx w15:done="0" w15:paraId="030DCFF2"/>
  <w15:commentEx w15:done="0" w15:paraId="20309449"/>
  <w15:commentEx w15:done="0" w15:paraId="5C0AF980"/>
  <w15:commentEx w15:done="0" w15:paraId="67CE4284"/>
  <w15:commentEx w15:done="0" w15:paraId="2B3D80AC"/>
  <w15:commentEx w15:done="0" w15:paraId="7E8EA31D"/>
  <w15:commentEx w15:done="0" w15:paraId="553C9359"/>
  <w15:commentEx w15:done="0" w15:paraId="0EF33D4F"/>
  <w15:commentEx w15:done="0" w15:paraId="3AB7196A" w15:paraIdParent="31F01A0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B3062E9" w16cex:dateUtc="2022-09-23T08:23:00Z"/>
  <w16cex:commentExtensible w16cex:durableId="275A4EB9" w16cex:dateUtc="2022-09-23T08:27:00Z"/>
  <w16cex:commentExtensible w16cex:durableId="26F09226" w16cex:dateUtc="2022-10-12T00:08:00Z"/>
  <w16cex:commentExtensible w16cex:durableId="26F10B00" w16cex:dateUtc="2022-10-12T08:44:00Z"/>
  <w16cex:commentExtensible w16cex:durableId="3621027E" w16cex:dateUtc="2022-10-14T08:25:00Z"/>
  <w16cex:commentExtensible w16cex:durableId="286ABC58" w16cex:dateUtc="2022-09-23T08:26:00Z"/>
  <w16cex:commentExtensible w16cex:durableId="26F091DF" w16cex:dateUtc="2022-10-12T00:07:00Z"/>
  <w16cex:commentExtensible w16cex:durableId="26F091F4" w16cex:dateUtc="2022-10-12T00:08:00Z"/>
  <w16cex:commentExtensible w16cex:durableId="3375A2D6" w16cex:dateUtc="2022-10-14T08:22:00Z"/>
  <w16cex:commentExtensible w16cex:durableId="68A9B3FC" w16cex:dateUtc="2022-09-23T08:21:00Z"/>
  <w16cex:commentExtensible w16cex:durableId="57193ED1" w16cex:dateUtc="2022-09-23T08:24:00Z"/>
  <w16cex:commentExtensible w16cex:durableId="49E961F4" w16cex:dateUtc="2022-09-23T08:25:00Z"/>
  <w16cex:commentExtensible w16cex:durableId="67C5AF8C" w16cex:dateUtc="2022-09-23T08:22:00Z"/>
  <w16cex:commentExtensible w16cex:durableId="6B55818A" w16cex:dateUtc="2022-10-14T08:22:00Z"/>
  <w16cex:commentExtensible w16cex:durableId="18EAD30C" w16cex:dateUtc="2022-09-23T08:20:00Z"/>
  <w16cex:commentExtensible w16cex:durableId="60D52FD4" w16cex:dateUtc="2022-09-23T08:17:00Z"/>
  <w16cex:commentExtensible w16cex:durableId="1A98408A" w16cex:dateUtc="2022-09-23T08:23:00Z"/>
  <w16cex:commentExtensible w16cex:durableId="42FEDBC9" w16cex:dateUtc="2022-09-23T08:16:00Z"/>
  <w16cex:commentExtensible w16cex:durableId="7280B809" w16cex:dateUtc="2022-09-23T08:20:00Z"/>
  <w16cex:commentExtensible w16cex:durableId="6793406B" w16cex:dateUtc="2022-12-05T17:20:46.54Z"/>
  <w16cex:commentExtensible w16cex:durableId="4B33AE54" w16cex:dateUtc="2023-01-07T19:37:36.767Z"/>
  <w16cex:commentExtensible w16cex:durableId="394FB4CD" w16cex:dateUtc="2023-01-07T19:38:16.925Z"/>
  <w16cex:commentExtensible w16cex:durableId="52523BA6" w16cex:dateUtc="2023-01-07T19:38:44.923Z"/>
</w16cex:commentsExtensible>
</file>

<file path=word/commentsIds.xml><?xml version="1.0" encoding="utf-8"?>
<w16cid:commentsIds xmlns:mc="http://schemas.openxmlformats.org/markup-compatibility/2006" xmlns:w16cid="http://schemas.microsoft.com/office/word/2016/wordml/cid" mc:Ignorable="w16cid">
  <w16cid:commentId w16cid:paraId="25AF4662" w16cid:durableId="0B3062E9"/>
  <w16cid:commentId w16cid:paraId="2D4F7971" w16cid:durableId="275A4EB9"/>
  <w16cid:commentId w16cid:paraId="6EFB514F" w16cid:durableId="26F09226"/>
  <w16cid:commentId w16cid:paraId="08BC1AA8" w16cid:durableId="26F10B00"/>
  <w16cid:commentId w16cid:paraId="37CE7BC7" w16cid:durableId="3621027E"/>
  <w16cid:commentId w16cid:paraId="15841F9B" w16cid:durableId="286ABC58"/>
  <w16cid:commentId w16cid:paraId="7FC4EF05" w16cid:durableId="26F091DF"/>
  <w16cid:commentId w16cid:paraId="00D92868" w16cid:durableId="26F091F4"/>
  <w16cid:commentId w16cid:paraId="4A381DBE" w16cid:durableId="3375A2D6"/>
  <w16cid:commentId w16cid:paraId="68E559C0" w16cid:durableId="68A9B3FC"/>
  <w16cid:commentId w16cid:paraId="42049D8C" w16cid:durableId="57193ED1"/>
  <w16cid:commentId w16cid:paraId="31F01A02" w16cid:durableId="49E961F4"/>
  <w16cid:commentId w16cid:paraId="20524CC3" w16cid:durableId="67C5AF8C"/>
  <w16cid:commentId w16cid:paraId="301E19DA" w16cid:durableId="6B55818A"/>
  <w16cid:commentId w16cid:paraId="030DCFF2" w16cid:durableId="18EAD30C"/>
  <w16cid:commentId w16cid:paraId="20309449" w16cid:durableId="60D52FD4"/>
  <w16cid:commentId w16cid:paraId="5C0AF980" w16cid:durableId="1A98408A"/>
  <w16cid:commentId w16cid:paraId="67CE4284" w16cid:durableId="42FEDBC9"/>
  <w16cid:commentId w16cid:paraId="2B3D80AC" w16cid:durableId="7280B809"/>
  <w16cid:commentId w16cid:paraId="7E8EA31D" w16cid:durableId="6793406B"/>
  <w16cid:commentId w16cid:paraId="553C9359" w16cid:durableId="4B33AE54"/>
  <w16cid:commentId w16cid:paraId="0EF33D4F" w16cid:durableId="394FB4CD"/>
  <w16cid:commentId w16cid:paraId="3AB7196A" w16cid:durableId="52523B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65BF" w:rsidRDefault="00A665BF" w14:paraId="0BA4DCB6" w14:textId="77777777">
      <w:r>
        <w:separator/>
      </w:r>
    </w:p>
  </w:endnote>
  <w:endnote w:type="continuationSeparator" w:id="0">
    <w:p w:rsidR="00A665BF" w:rsidRDefault="00A665BF" w14:paraId="66B5474D" w14:textId="77777777">
      <w:r>
        <w:continuationSeparator/>
      </w:r>
    </w:p>
  </w:endnote>
  <w:endnote w:type="continuationNotice" w:id="1">
    <w:p w:rsidR="00A665BF" w:rsidRDefault="00A665BF" w14:paraId="094DBBA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QA Chevin Pro Light">
    <w:altName w:val="Calibri Light"/>
    <w:charset w:val="00"/>
    <w:family w:val="swiss"/>
    <w:pitch w:val="variable"/>
    <w:sig w:usb0="800002AF" w:usb1="5000204A"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134417" w:rsidRDefault="005301E3" w14:paraId="75E3652A" w14:textId="77777777">
    <w:pPr>
      <w:spacing w:line="14" w:lineRule="auto"/>
      <w:rPr>
        <w:sz w:val="18"/>
        <w:szCs w:val="18"/>
      </w:rPr>
    </w:pPr>
    <w:r>
      <w:rPr>
        <w:noProof/>
        <w:lang w:eastAsia="en-GB"/>
      </w:rPr>
      <mc:AlternateContent>
        <mc:Choice Requires="wps">
          <w:drawing>
            <wp:anchor distT="0" distB="0" distL="114300" distR="114300" simplePos="0" relativeHeight="251658240" behindDoc="1" locked="0" layoutInCell="1" allowOverlap="1" wp14:anchorId="1B9FFE22" wp14:editId="63E51725">
              <wp:simplePos x="0" y="0"/>
              <wp:positionH relativeFrom="page">
                <wp:posOffset>9693275</wp:posOffset>
              </wp:positionH>
              <wp:positionV relativeFrom="page">
                <wp:posOffset>7084060</wp:posOffset>
              </wp:positionV>
              <wp:extent cx="292100" cy="1276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4417" w:rsidRDefault="005301E3" w14:paraId="008B9CB0" w14:textId="77777777">
                          <w:pPr>
                            <w:spacing w:line="180" w:lineRule="exact"/>
                            <w:ind w:left="40"/>
                            <w:rPr>
                              <w:rFonts w:ascii="AQA Chevin Pro Light" w:hAnsi="AQA Chevin Pro Light" w:eastAsia="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C3DA7AA">
            <v:shapetype id="_x0000_t202" coordsize="21600,21600" o:spt="202" path="m,l,21600r21600,l21600,xe" w14:anchorId="1B9FFE22">
              <v:stroke joinstyle="miter"/>
              <v:path gradientshapeok="t" o:connecttype="rect"/>
            </v:shapetype>
            <v:shape id="Text Box 1" style="position:absolute;margin-left:763.25pt;margin-top:557.8pt;width:23pt;height:10.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">
              <v:textbox inset="0,0,0,0">
                <w:txbxContent>
                  <w:p w:rsidR="00134417" w:rsidRDefault="005301E3" w14:paraId="4263384B" w14:textId="77777777">
                    <w:pPr>
                      <w:spacing w:line="180" w:lineRule="exact"/>
                      <w:ind w:left="40"/>
                      <w:rPr>
                        <w:rFonts w:ascii="AQA Chevin Pro Light" w:hAnsi="AQA Chevin Pro Light" w:eastAsia="AQA Chevin Pro Light" w:cs="AQA Chevin Pro Light"/>
                        <w:sz w:val="16"/>
                        <w:szCs w:val="16"/>
                      </w:rPr>
                    </w:pPr>
                    <w:r>
                      <w:fldChar w:fldCharType="begin"/>
                    </w:r>
                    <w:r>
                      <w:rPr>
                        <w:rFonts w:ascii="AQA Chevin Pro Light"/>
                        <w:sz w:val="16"/>
                      </w:rPr>
                      <w:instrText xml:space="preserve"> PAGE </w:instrText>
                    </w:r>
                    <w:r>
                      <w:fldChar w:fldCharType="separate"/>
                    </w:r>
                    <w:r>
                      <w:rPr>
                        <w:rFonts w:ascii="AQA Chevin Pro Light"/>
                        <w:noProof/>
                        <w:sz w:val="16"/>
                      </w:rPr>
                      <w:t>1</w:t>
                    </w:r>
                    <w:r>
                      <w:fldChar w:fldCharType="end"/>
                    </w:r>
                    <w:r>
                      <w:rPr>
                        <w:rFonts w:ascii="AQA Chevin Pro Light"/>
                        <w:sz w:val="16"/>
                      </w:rPr>
                      <w:t xml:space="preserve"> </w:t>
                    </w:r>
                    <w:r>
                      <w:rPr>
                        <w:rFonts w:ascii="AQA Chevin Pro Light"/>
                        <w:spacing w:val="1"/>
                        <w:sz w:val="16"/>
                      </w:rPr>
                      <w:t>o</w:t>
                    </w:r>
                    <w:r>
                      <w:rPr>
                        <w:rFonts w:ascii="AQA Chevin Pro Light"/>
                        <w:sz w:val="16"/>
                      </w:rPr>
                      <w:t>f</w:t>
                    </w:r>
                    <w:r>
                      <w:rPr>
                        <w:rFonts w:ascii="AQA Chevin Pro Light"/>
                        <w:spacing w:val="-2"/>
                        <w:sz w:val="16"/>
                      </w:rPr>
                      <w:t xml:space="preserve"> </w:t>
                    </w:r>
                    <w:r>
                      <w:rPr>
                        <w:rFonts w:ascii="AQA Chevin Pro Light"/>
                        <w:sz w:val="16"/>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65BF" w:rsidRDefault="00A665BF" w14:paraId="1D388944" w14:textId="77777777">
      <w:r>
        <w:separator/>
      </w:r>
    </w:p>
  </w:footnote>
  <w:footnote w:type="continuationSeparator" w:id="0">
    <w:p w:rsidR="00A665BF" w:rsidRDefault="00A665BF" w14:paraId="3D46A113" w14:textId="77777777">
      <w:r>
        <w:continuationSeparator/>
      </w:r>
    </w:p>
  </w:footnote>
  <w:footnote w:type="continuationNotice" w:id="1">
    <w:p w:rsidR="00A665BF" w:rsidRDefault="00A665BF" w14:paraId="22F6B09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4417" w:rsidRDefault="00134417" w14:paraId="2646959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A0838"/>
    <w:multiLevelType w:val="hybridMultilevel"/>
    <w:tmpl w:val="033A1EF4"/>
    <w:lvl w:ilvl="0" w:tplc="08090003">
      <w:start w:val="1"/>
      <w:numFmt w:val="bullet"/>
      <w:lvlText w:val="o"/>
      <w:lvlJc w:val="left"/>
      <w:pPr>
        <w:ind w:left="825" w:hanging="360"/>
      </w:pPr>
      <w:rPr>
        <w:rFonts w:hint="default" w:ascii="Courier New" w:hAnsi="Courier New" w:cs="Courier New"/>
      </w:rPr>
    </w:lvl>
    <w:lvl w:ilvl="1" w:tplc="08090003" w:tentative="1">
      <w:start w:val="1"/>
      <w:numFmt w:val="bullet"/>
      <w:lvlText w:val="o"/>
      <w:lvlJc w:val="left"/>
      <w:pPr>
        <w:ind w:left="1545" w:hanging="360"/>
      </w:pPr>
      <w:rPr>
        <w:rFonts w:hint="default" w:ascii="Courier New" w:hAnsi="Courier New" w:cs="Courier New"/>
      </w:rPr>
    </w:lvl>
    <w:lvl w:ilvl="2" w:tplc="08090005" w:tentative="1">
      <w:start w:val="1"/>
      <w:numFmt w:val="bullet"/>
      <w:lvlText w:val=""/>
      <w:lvlJc w:val="left"/>
      <w:pPr>
        <w:ind w:left="2265" w:hanging="360"/>
      </w:pPr>
      <w:rPr>
        <w:rFonts w:hint="default" w:ascii="Wingdings" w:hAnsi="Wingdings"/>
      </w:rPr>
    </w:lvl>
    <w:lvl w:ilvl="3" w:tplc="08090001" w:tentative="1">
      <w:start w:val="1"/>
      <w:numFmt w:val="bullet"/>
      <w:lvlText w:val=""/>
      <w:lvlJc w:val="left"/>
      <w:pPr>
        <w:ind w:left="2985" w:hanging="360"/>
      </w:pPr>
      <w:rPr>
        <w:rFonts w:hint="default" w:ascii="Symbol" w:hAnsi="Symbol"/>
      </w:rPr>
    </w:lvl>
    <w:lvl w:ilvl="4" w:tplc="08090003" w:tentative="1">
      <w:start w:val="1"/>
      <w:numFmt w:val="bullet"/>
      <w:lvlText w:val="o"/>
      <w:lvlJc w:val="left"/>
      <w:pPr>
        <w:ind w:left="3705" w:hanging="360"/>
      </w:pPr>
      <w:rPr>
        <w:rFonts w:hint="default" w:ascii="Courier New" w:hAnsi="Courier New" w:cs="Courier New"/>
      </w:rPr>
    </w:lvl>
    <w:lvl w:ilvl="5" w:tplc="08090005" w:tentative="1">
      <w:start w:val="1"/>
      <w:numFmt w:val="bullet"/>
      <w:lvlText w:val=""/>
      <w:lvlJc w:val="left"/>
      <w:pPr>
        <w:ind w:left="4425" w:hanging="360"/>
      </w:pPr>
      <w:rPr>
        <w:rFonts w:hint="default" w:ascii="Wingdings" w:hAnsi="Wingdings"/>
      </w:rPr>
    </w:lvl>
    <w:lvl w:ilvl="6" w:tplc="08090001" w:tentative="1">
      <w:start w:val="1"/>
      <w:numFmt w:val="bullet"/>
      <w:lvlText w:val=""/>
      <w:lvlJc w:val="left"/>
      <w:pPr>
        <w:ind w:left="5145" w:hanging="360"/>
      </w:pPr>
      <w:rPr>
        <w:rFonts w:hint="default" w:ascii="Symbol" w:hAnsi="Symbol"/>
      </w:rPr>
    </w:lvl>
    <w:lvl w:ilvl="7" w:tplc="08090003" w:tentative="1">
      <w:start w:val="1"/>
      <w:numFmt w:val="bullet"/>
      <w:lvlText w:val="o"/>
      <w:lvlJc w:val="left"/>
      <w:pPr>
        <w:ind w:left="5865" w:hanging="360"/>
      </w:pPr>
      <w:rPr>
        <w:rFonts w:hint="default" w:ascii="Courier New" w:hAnsi="Courier New" w:cs="Courier New"/>
      </w:rPr>
    </w:lvl>
    <w:lvl w:ilvl="8" w:tplc="08090005" w:tentative="1">
      <w:start w:val="1"/>
      <w:numFmt w:val="bullet"/>
      <w:lvlText w:val=""/>
      <w:lvlJc w:val="left"/>
      <w:pPr>
        <w:ind w:left="6585" w:hanging="360"/>
      </w:pPr>
      <w:rPr>
        <w:rFonts w:hint="default" w:ascii="Wingdings" w:hAnsi="Wingdings"/>
      </w:rPr>
    </w:lvl>
  </w:abstractNum>
  <w:abstractNum w:abstractNumId="1" w15:restartNumberingAfterBreak="0">
    <w:nsid w:val="33405DBD"/>
    <w:multiLevelType w:val="hybridMultilevel"/>
    <w:tmpl w:val="6FEC35B2"/>
    <w:lvl w:ilvl="0" w:tplc="56D211D4">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A2B4BC7"/>
    <w:multiLevelType w:val="hybridMultilevel"/>
    <w:tmpl w:val="9176E00A"/>
    <w:lvl w:ilvl="0" w:tplc="82F2F038">
      <w:start w:val="1"/>
      <w:numFmt w:val="decimal"/>
      <w:lvlText w:val="(%1)"/>
      <w:lvlJc w:val="left"/>
      <w:pPr>
        <w:ind w:left="932" w:hanging="360"/>
      </w:pPr>
      <w:rPr>
        <w:rFonts w:hint="default" w:ascii="Arial" w:hAnsi="Arial" w:eastAsia="Arial"/>
        <w:w w:val="100"/>
        <w:sz w:val="22"/>
        <w:szCs w:val="22"/>
      </w:rPr>
    </w:lvl>
    <w:lvl w:ilvl="1" w:tplc="4C7A3A7A">
      <w:start w:val="1"/>
      <w:numFmt w:val="bullet"/>
      <w:lvlText w:val="•"/>
      <w:lvlJc w:val="left"/>
      <w:pPr>
        <w:ind w:left="2335" w:hanging="360"/>
      </w:pPr>
      <w:rPr>
        <w:rFonts w:hint="default"/>
      </w:rPr>
    </w:lvl>
    <w:lvl w:ilvl="2" w:tplc="A77CDC92">
      <w:start w:val="1"/>
      <w:numFmt w:val="bullet"/>
      <w:lvlText w:val="•"/>
      <w:lvlJc w:val="left"/>
      <w:pPr>
        <w:ind w:left="3731" w:hanging="360"/>
      </w:pPr>
      <w:rPr>
        <w:rFonts w:hint="default"/>
      </w:rPr>
    </w:lvl>
    <w:lvl w:ilvl="3" w:tplc="8CE260A4">
      <w:start w:val="1"/>
      <w:numFmt w:val="bullet"/>
      <w:lvlText w:val="•"/>
      <w:lvlJc w:val="left"/>
      <w:pPr>
        <w:ind w:left="5127" w:hanging="360"/>
      </w:pPr>
      <w:rPr>
        <w:rFonts w:hint="default"/>
      </w:rPr>
    </w:lvl>
    <w:lvl w:ilvl="4" w:tplc="CB0E4E6E">
      <w:start w:val="1"/>
      <w:numFmt w:val="bullet"/>
      <w:lvlText w:val="•"/>
      <w:lvlJc w:val="left"/>
      <w:pPr>
        <w:ind w:left="6523" w:hanging="360"/>
      </w:pPr>
      <w:rPr>
        <w:rFonts w:hint="default"/>
      </w:rPr>
    </w:lvl>
    <w:lvl w:ilvl="5" w:tplc="488ED012">
      <w:start w:val="1"/>
      <w:numFmt w:val="bullet"/>
      <w:lvlText w:val="•"/>
      <w:lvlJc w:val="left"/>
      <w:pPr>
        <w:ind w:left="7919" w:hanging="360"/>
      </w:pPr>
      <w:rPr>
        <w:rFonts w:hint="default"/>
      </w:rPr>
    </w:lvl>
    <w:lvl w:ilvl="6" w:tplc="E7567EF0">
      <w:start w:val="1"/>
      <w:numFmt w:val="bullet"/>
      <w:lvlText w:val="•"/>
      <w:lvlJc w:val="left"/>
      <w:pPr>
        <w:ind w:left="9315" w:hanging="360"/>
      </w:pPr>
      <w:rPr>
        <w:rFonts w:hint="default"/>
      </w:rPr>
    </w:lvl>
    <w:lvl w:ilvl="7" w:tplc="34AE5950">
      <w:start w:val="1"/>
      <w:numFmt w:val="bullet"/>
      <w:lvlText w:val="•"/>
      <w:lvlJc w:val="left"/>
      <w:pPr>
        <w:ind w:left="10710" w:hanging="360"/>
      </w:pPr>
      <w:rPr>
        <w:rFonts w:hint="default"/>
      </w:rPr>
    </w:lvl>
    <w:lvl w:ilvl="8" w:tplc="EB4A1B66">
      <w:start w:val="1"/>
      <w:numFmt w:val="bullet"/>
      <w:lvlText w:val="•"/>
      <w:lvlJc w:val="left"/>
      <w:pPr>
        <w:ind w:left="12106" w:hanging="360"/>
      </w:pPr>
      <w:rPr>
        <w:rFonts w:hint="default"/>
      </w:rPr>
    </w:lvl>
  </w:abstractNum>
  <w:abstractNum w:abstractNumId="3" w15:restartNumberingAfterBreak="0">
    <w:nsid w:val="5DEF7049"/>
    <w:multiLevelType w:val="hybridMultilevel"/>
    <w:tmpl w:val="F5DC91F0"/>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68512A55"/>
    <w:multiLevelType w:val="hybridMultilevel"/>
    <w:tmpl w:val="92765E1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6B281F9B"/>
    <w:multiLevelType w:val="hybridMultilevel"/>
    <w:tmpl w:val="E92A715E"/>
    <w:lvl w:ilvl="0" w:tplc="08090003">
      <w:start w:val="1"/>
      <w:numFmt w:val="bullet"/>
      <w:lvlText w:val="o"/>
      <w:lvlJc w:val="left"/>
      <w:pPr>
        <w:ind w:left="825" w:hanging="360"/>
      </w:pPr>
      <w:rPr>
        <w:rFonts w:hint="default" w:ascii="Courier New" w:hAnsi="Courier New" w:cs="Courier New"/>
      </w:rPr>
    </w:lvl>
    <w:lvl w:ilvl="1" w:tplc="08090003">
      <w:start w:val="1"/>
      <w:numFmt w:val="bullet"/>
      <w:lvlText w:val="o"/>
      <w:lvlJc w:val="left"/>
      <w:pPr>
        <w:ind w:left="1545" w:hanging="360"/>
      </w:pPr>
      <w:rPr>
        <w:rFonts w:hint="default" w:ascii="Courier New" w:hAnsi="Courier New" w:cs="Courier New"/>
      </w:rPr>
    </w:lvl>
    <w:lvl w:ilvl="2" w:tplc="08090005">
      <w:start w:val="1"/>
      <w:numFmt w:val="bullet"/>
      <w:lvlText w:val=""/>
      <w:lvlJc w:val="left"/>
      <w:pPr>
        <w:ind w:left="2265" w:hanging="360"/>
      </w:pPr>
      <w:rPr>
        <w:rFonts w:hint="default" w:ascii="Wingdings" w:hAnsi="Wingdings"/>
      </w:rPr>
    </w:lvl>
    <w:lvl w:ilvl="3" w:tplc="08090001" w:tentative="1">
      <w:start w:val="1"/>
      <w:numFmt w:val="bullet"/>
      <w:lvlText w:val=""/>
      <w:lvlJc w:val="left"/>
      <w:pPr>
        <w:ind w:left="2985" w:hanging="360"/>
      </w:pPr>
      <w:rPr>
        <w:rFonts w:hint="default" w:ascii="Symbol" w:hAnsi="Symbol"/>
      </w:rPr>
    </w:lvl>
    <w:lvl w:ilvl="4" w:tplc="08090003" w:tentative="1">
      <w:start w:val="1"/>
      <w:numFmt w:val="bullet"/>
      <w:lvlText w:val="o"/>
      <w:lvlJc w:val="left"/>
      <w:pPr>
        <w:ind w:left="3705" w:hanging="360"/>
      </w:pPr>
      <w:rPr>
        <w:rFonts w:hint="default" w:ascii="Courier New" w:hAnsi="Courier New" w:cs="Courier New"/>
      </w:rPr>
    </w:lvl>
    <w:lvl w:ilvl="5" w:tplc="08090005" w:tentative="1">
      <w:start w:val="1"/>
      <w:numFmt w:val="bullet"/>
      <w:lvlText w:val=""/>
      <w:lvlJc w:val="left"/>
      <w:pPr>
        <w:ind w:left="4425" w:hanging="360"/>
      </w:pPr>
      <w:rPr>
        <w:rFonts w:hint="default" w:ascii="Wingdings" w:hAnsi="Wingdings"/>
      </w:rPr>
    </w:lvl>
    <w:lvl w:ilvl="6" w:tplc="08090001" w:tentative="1">
      <w:start w:val="1"/>
      <w:numFmt w:val="bullet"/>
      <w:lvlText w:val=""/>
      <w:lvlJc w:val="left"/>
      <w:pPr>
        <w:ind w:left="5145" w:hanging="360"/>
      </w:pPr>
      <w:rPr>
        <w:rFonts w:hint="default" w:ascii="Symbol" w:hAnsi="Symbol"/>
      </w:rPr>
    </w:lvl>
    <w:lvl w:ilvl="7" w:tplc="08090003" w:tentative="1">
      <w:start w:val="1"/>
      <w:numFmt w:val="bullet"/>
      <w:lvlText w:val="o"/>
      <w:lvlJc w:val="left"/>
      <w:pPr>
        <w:ind w:left="5865" w:hanging="360"/>
      </w:pPr>
      <w:rPr>
        <w:rFonts w:hint="default" w:ascii="Courier New" w:hAnsi="Courier New" w:cs="Courier New"/>
      </w:rPr>
    </w:lvl>
    <w:lvl w:ilvl="8" w:tplc="08090005" w:tentative="1">
      <w:start w:val="1"/>
      <w:numFmt w:val="bullet"/>
      <w:lvlText w:val=""/>
      <w:lvlJc w:val="left"/>
      <w:pPr>
        <w:ind w:left="6585" w:hanging="360"/>
      </w:pPr>
      <w:rPr>
        <w:rFonts w:hint="default" w:ascii="Wingdings" w:hAnsi="Wingdings"/>
      </w:rPr>
    </w:lvl>
  </w:abstractNum>
  <w:abstractNum w:abstractNumId="6" w15:restartNumberingAfterBreak="0">
    <w:nsid w:val="6C7C2845"/>
    <w:multiLevelType w:val="hybridMultilevel"/>
    <w:tmpl w:val="29F8659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7DDF3074"/>
    <w:multiLevelType w:val="hybridMultilevel"/>
    <w:tmpl w:val="1DA23ACA"/>
    <w:lvl w:ilvl="0" w:tplc="08090003">
      <w:start w:val="1"/>
      <w:numFmt w:val="bullet"/>
      <w:lvlText w:val="o"/>
      <w:lvlJc w:val="left"/>
      <w:pPr>
        <w:ind w:left="360" w:hanging="360"/>
      </w:pPr>
      <w:rPr>
        <w:rFonts w:hint="default" w:ascii="Courier New" w:hAnsi="Courier New" w:cs="Courier New"/>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
    <w:abstractNumId w:val="1"/>
  </w:num>
  <w:num w:numId="2">
    <w:abstractNumId w:val="2"/>
  </w:num>
  <w:num w:numId="3">
    <w:abstractNumId w:val="6"/>
  </w:num>
  <w:num w:numId="4">
    <w:abstractNumId w:val="7"/>
  </w:num>
  <w:num w:numId="5">
    <w:abstractNumId w:val="4"/>
  </w:num>
  <w:num w:numId="6">
    <w:abstractNumId w:val="3"/>
  </w:num>
  <w:num w:numId="7">
    <w:abstractNumId w:val="5"/>
  </w:num>
  <w:num w:numId="8">
    <w:abstractNumId w:val="0"/>
  </w:num>
</w:numbering>
</file>

<file path=word/people.xml><?xml version="1.0" encoding="utf-8"?>
<w15:people xmlns:mc="http://schemas.openxmlformats.org/markup-compatibility/2006" xmlns:w15="http://schemas.microsoft.com/office/word/2012/wordml" mc:Ignorable="w15">
  <w15:person w15:author="Melanie Dennig">
    <w15:presenceInfo w15:providerId="AD" w15:userId="S::melaniedennig@exe-coll.ac.uk::14864c92-7a6d-45ac-b2bb-704a38e3fc2e"/>
  </w15:person>
  <w15:person w15:author="CHRISTOPHER ASHFORD">
    <w15:presenceInfo w15:providerId="None" w15:userId="CHRISTOPHER ASHFOR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AD"/>
    <w:rsid w:val="000208D0"/>
    <w:rsid w:val="0003257D"/>
    <w:rsid w:val="00036B6D"/>
    <w:rsid w:val="00061C40"/>
    <w:rsid w:val="000673FF"/>
    <w:rsid w:val="000704F6"/>
    <w:rsid w:val="000912AD"/>
    <w:rsid w:val="000C0112"/>
    <w:rsid w:val="00114A5A"/>
    <w:rsid w:val="00114D1A"/>
    <w:rsid w:val="0011647A"/>
    <w:rsid w:val="00132820"/>
    <w:rsid w:val="00134417"/>
    <w:rsid w:val="00135642"/>
    <w:rsid w:val="00146B5A"/>
    <w:rsid w:val="00154615"/>
    <w:rsid w:val="00175E8B"/>
    <w:rsid w:val="00190555"/>
    <w:rsid w:val="001A4C8E"/>
    <w:rsid w:val="001B216C"/>
    <w:rsid w:val="001D4D34"/>
    <w:rsid w:val="001E616A"/>
    <w:rsid w:val="0024791B"/>
    <w:rsid w:val="002842CE"/>
    <w:rsid w:val="0029389B"/>
    <w:rsid w:val="002A2EB6"/>
    <w:rsid w:val="002B26AD"/>
    <w:rsid w:val="002B4E46"/>
    <w:rsid w:val="002E716F"/>
    <w:rsid w:val="0031124B"/>
    <w:rsid w:val="00312FA4"/>
    <w:rsid w:val="00314FCA"/>
    <w:rsid w:val="00333782"/>
    <w:rsid w:val="00345D99"/>
    <w:rsid w:val="00357A86"/>
    <w:rsid w:val="00375A9A"/>
    <w:rsid w:val="00392429"/>
    <w:rsid w:val="00392DB8"/>
    <w:rsid w:val="003B4228"/>
    <w:rsid w:val="003E545D"/>
    <w:rsid w:val="004262E4"/>
    <w:rsid w:val="004306FC"/>
    <w:rsid w:val="00437E88"/>
    <w:rsid w:val="00447377"/>
    <w:rsid w:val="00456691"/>
    <w:rsid w:val="004634E1"/>
    <w:rsid w:val="00467273"/>
    <w:rsid w:val="004B2874"/>
    <w:rsid w:val="004F39D2"/>
    <w:rsid w:val="005301E3"/>
    <w:rsid w:val="00550435"/>
    <w:rsid w:val="00582324"/>
    <w:rsid w:val="005831B4"/>
    <w:rsid w:val="00591591"/>
    <w:rsid w:val="005B43DC"/>
    <w:rsid w:val="005B7E27"/>
    <w:rsid w:val="005C2BB2"/>
    <w:rsid w:val="005C3030"/>
    <w:rsid w:val="005D37A8"/>
    <w:rsid w:val="005D64BF"/>
    <w:rsid w:val="006237E3"/>
    <w:rsid w:val="0063003C"/>
    <w:rsid w:val="00637D9D"/>
    <w:rsid w:val="00655FF1"/>
    <w:rsid w:val="0065678F"/>
    <w:rsid w:val="00667EF3"/>
    <w:rsid w:val="0068241D"/>
    <w:rsid w:val="00691ABF"/>
    <w:rsid w:val="006A6AFB"/>
    <w:rsid w:val="006B61F5"/>
    <w:rsid w:val="006F4AAB"/>
    <w:rsid w:val="0071497A"/>
    <w:rsid w:val="00716187"/>
    <w:rsid w:val="007177B4"/>
    <w:rsid w:val="0078749B"/>
    <w:rsid w:val="007A210D"/>
    <w:rsid w:val="007A67B0"/>
    <w:rsid w:val="007D04DD"/>
    <w:rsid w:val="007E4F26"/>
    <w:rsid w:val="007F6AEF"/>
    <w:rsid w:val="00803FCE"/>
    <w:rsid w:val="00813D72"/>
    <w:rsid w:val="00834057"/>
    <w:rsid w:val="00866B09"/>
    <w:rsid w:val="00874CDD"/>
    <w:rsid w:val="00896997"/>
    <w:rsid w:val="008B173D"/>
    <w:rsid w:val="008D0A22"/>
    <w:rsid w:val="008D7A00"/>
    <w:rsid w:val="008F397E"/>
    <w:rsid w:val="00926404"/>
    <w:rsid w:val="00961C01"/>
    <w:rsid w:val="00971398"/>
    <w:rsid w:val="009917AA"/>
    <w:rsid w:val="009A1E6F"/>
    <w:rsid w:val="009C682D"/>
    <w:rsid w:val="00A200C3"/>
    <w:rsid w:val="00A23545"/>
    <w:rsid w:val="00A23BB4"/>
    <w:rsid w:val="00A36B08"/>
    <w:rsid w:val="00A37A57"/>
    <w:rsid w:val="00A40664"/>
    <w:rsid w:val="00A644A4"/>
    <w:rsid w:val="00A665BF"/>
    <w:rsid w:val="00A66E78"/>
    <w:rsid w:val="00A77B5E"/>
    <w:rsid w:val="00A9519F"/>
    <w:rsid w:val="00AB4A48"/>
    <w:rsid w:val="00AC62DA"/>
    <w:rsid w:val="00AD2EBB"/>
    <w:rsid w:val="00AF4F7D"/>
    <w:rsid w:val="00AF5F3F"/>
    <w:rsid w:val="00AF6BCD"/>
    <w:rsid w:val="00AF7D2D"/>
    <w:rsid w:val="00B05407"/>
    <w:rsid w:val="00B110C1"/>
    <w:rsid w:val="00B12776"/>
    <w:rsid w:val="00B36FB0"/>
    <w:rsid w:val="00B504F9"/>
    <w:rsid w:val="00B615A1"/>
    <w:rsid w:val="00B65BDA"/>
    <w:rsid w:val="00B6644F"/>
    <w:rsid w:val="00B8375D"/>
    <w:rsid w:val="00BB133B"/>
    <w:rsid w:val="00BC3DD6"/>
    <w:rsid w:val="00BE5A93"/>
    <w:rsid w:val="00C0072F"/>
    <w:rsid w:val="00C048F5"/>
    <w:rsid w:val="00C05937"/>
    <w:rsid w:val="00C27027"/>
    <w:rsid w:val="00C40A92"/>
    <w:rsid w:val="00CC0431"/>
    <w:rsid w:val="00D00EE5"/>
    <w:rsid w:val="00D0376F"/>
    <w:rsid w:val="00D1681B"/>
    <w:rsid w:val="00D32CE3"/>
    <w:rsid w:val="00D532CB"/>
    <w:rsid w:val="00D66C97"/>
    <w:rsid w:val="00DA5AFA"/>
    <w:rsid w:val="00DB0EB8"/>
    <w:rsid w:val="00DB0FE1"/>
    <w:rsid w:val="00DB1B1F"/>
    <w:rsid w:val="00DC114C"/>
    <w:rsid w:val="00DE2881"/>
    <w:rsid w:val="00DF110A"/>
    <w:rsid w:val="00DF6945"/>
    <w:rsid w:val="00E04648"/>
    <w:rsid w:val="00E15F0B"/>
    <w:rsid w:val="00E170E0"/>
    <w:rsid w:val="00E2597B"/>
    <w:rsid w:val="00E331E6"/>
    <w:rsid w:val="00E3545F"/>
    <w:rsid w:val="00E44AFF"/>
    <w:rsid w:val="00E55773"/>
    <w:rsid w:val="00E71F70"/>
    <w:rsid w:val="00EA4954"/>
    <w:rsid w:val="00EE04CF"/>
    <w:rsid w:val="00EF4A2C"/>
    <w:rsid w:val="00F1114F"/>
    <w:rsid w:val="00F15337"/>
    <w:rsid w:val="00F16507"/>
    <w:rsid w:val="00F34F2B"/>
    <w:rsid w:val="00F52E0C"/>
    <w:rsid w:val="00F61CE3"/>
    <w:rsid w:val="00F94CF9"/>
    <w:rsid w:val="00FA64FF"/>
    <w:rsid w:val="00FB019A"/>
    <w:rsid w:val="00FB16C3"/>
    <w:rsid w:val="00FB4C91"/>
    <w:rsid w:val="00FB73CB"/>
    <w:rsid w:val="00FD2D52"/>
    <w:rsid w:val="00FE042D"/>
    <w:rsid w:val="00FE6C46"/>
    <w:rsid w:val="00FF0BE6"/>
    <w:rsid w:val="017E27C2"/>
    <w:rsid w:val="0799FA07"/>
    <w:rsid w:val="0813438B"/>
    <w:rsid w:val="1104CF03"/>
    <w:rsid w:val="11B932B7"/>
    <w:rsid w:val="124A3ACD"/>
    <w:rsid w:val="1ADE7047"/>
    <w:rsid w:val="222FC618"/>
    <w:rsid w:val="2DB124E7"/>
    <w:rsid w:val="30BB6380"/>
    <w:rsid w:val="30C9A8FF"/>
    <w:rsid w:val="318FD6F5"/>
    <w:rsid w:val="359C50D4"/>
    <w:rsid w:val="35D79CDA"/>
    <w:rsid w:val="3F5371D2"/>
    <w:rsid w:val="409BD2F4"/>
    <w:rsid w:val="47DC1FC4"/>
    <w:rsid w:val="498A3643"/>
    <w:rsid w:val="4D5CC995"/>
    <w:rsid w:val="556F962F"/>
    <w:rsid w:val="5708B70A"/>
    <w:rsid w:val="5F7BFAC0"/>
    <w:rsid w:val="60BCA12A"/>
    <w:rsid w:val="6353DC72"/>
    <w:rsid w:val="653321F4"/>
    <w:rsid w:val="65D375A8"/>
    <w:rsid w:val="6CDC4C4A"/>
    <w:rsid w:val="6D52A97B"/>
    <w:rsid w:val="6DB2B8FB"/>
    <w:rsid w:val="70E6CCED"/>
    <w:rsid w:val="7184E66A"/>
    <w:rsid w:val="75B92F2D"/>
    <w:rsid w:val="7EF08D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D6EB2"/>
  <w15:chartTrackingRefBased/>
  <w15:docId w15:val="{BC9969EF-8304-4073-B134-4A7A6A17C6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54615"/>
    <w:pPr>
      <w:widowControl w:val="0"/>
      <w:spacing w:after="0" w:line="240" w:lineRule="auto"/>
    </w:pPr>
  </w:style>
  <w:style w:type="paragraph" w:styleId="Heading1">
    <w:name w:val="heading 1"/>
    <w:basedOn w:val="Normal"/>
    <w:link w:val="Heading1Char"/>
    <w:uiPriority w:val="1"/>
    <w:qFormat/>
    <w:rsid w:val="00DB0EB8"/>
    <w:pPr>
      <w:spacing w:before="72"/>
      <w:ind w:left="212"/>
      <w:outlineLvl w:val="0"/>
    </w:pPr>
    <w:rPr>
      <w:rFonts w:ascii="Arial" w:hAnsi="Arial" w:eastAsia="Arial"/>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154615"/>
    <w:pPr>
      <w:ind w:left="720"/>
      <w:contextualSpacing/>
    </w:pPr>
  </w:style>
  <w:style w:type="table" w:styleId="TableGrid">
    <w:name w:val="Table Grid"/>
    <w:basedOn w:val="TableNormal"/>
    <w:uiPriority w:val="39"/>
    <w:rsid w:val="001546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Paragraph" w:customStyle="1">
    <w:name w:val="Table Paragraph"/>
    <w:basedOn w:val="Normal"/>
    <w:uiPriority w:val="1"/>
    <w:qFormat/>
    <w:rsid w:val="00392DB8"/>
  </w:style>
  <w:style w:type="character" w:styleId="Heading1Char" w:customStyle="1">
    <w:name w:val="Heading 1 Char"/>
    <w:basedOn w:val="DefaultParagraphFont"/>
    <w:link w:val="Heading1"/>
    <w:uiPriority w:val="1"/>
    <w:rsid w:val="00DB0EB8"/>
    <w:rPr>
      <w:rFonts w:ascii="Arial" w:hAnsi="Arial" w:eastAsia="Arial"/>
      <w:b/>
      <w:bCs/>
      <w:lang w:val="en-US"/>
    </w:rPr>
  </w:style>
  <w:style w:type="paragraph" w:styleId="BodyText">
    <w:name w:val="Body Text"/>
    <w:basedOn w:val="Normal"/>
    <w:link w:val="BodyTextChar"/>
    <w:uiPriority w:val="1"/>
    <w:qFormat/>
    <w:rsid w:val="00DB0EB8"/>
    <w:pPr>
      <w:spacing w:before="1"/>
      <w:ind w:left="212"/>
    </w:pPr>
    <w:rPr>
      <w:rFonts w:ascii="Arial" w:hAnsi="Arial" w:eastAsia="Arial"/>
    </w:rPr>
  </w:style>
  <w:style w:type="character" w:styleId="BodyTextChar" w:customStyle="1">
    <w:name w:val="Body Text Char"/>
    <w:basedOn w:val="DefaultParagraphFont"/>
    <w:link w:val="BodyText"/>
    <w:uiPriority w:val="1"/>
    <w:rsid w:val="00DB0EB8"/>
    <w:rPr>
      <w:rFonts w:ascii="Arial" w:hAnsi="Arial" w:eastAsia="Arial"/>
      <w:lang w:val="en-US"/>
    </w:rPr>
  </w:style>
  <w:style w:type="paragraph" w:styleId="Header">
    <w:name w:val="header"/>
    <w:basedOn w:val="Normal"/>
    <w:link w:val="HeaderChar"/>
    <w:uiPriority w:val="99"/>
    <w:unhideWhenUsed/>
    <w:rsid w:val="00DB0EB8"/>
    <w:pPr>
      <w:tabs>
        <w:tab w:val="center" w:pos="4513"/>
        <w:tab w:val="right" w:pos="9026"/>
      </w:tabs>
    </w:pPr>
  </w:style>
  <w:style w:type="character" w:styleId="HeaderChar" w:customStyle="1">
    <w:name w:val="Header Char"/>
    <w:basedOn w:val="DefaultParagraphFont"/>
    <w:link w:val="Header"/>
    <w:uiPriority w:val="99"/>
    <w:rsid w:val="00DB0EB8"/>
    <w:rPr>
      <w:lang w:val="en-US"/>
    </w:rPr>
  </w:style>
  <w:style w:type="paragraph" w:styleId="Footer">
    <w:name w:val="footer"/>
    <w:basedOn w:val="Normal"/>
    <w:link w:val="FooterChar"/>
    <w:uiPriority w:val="99"/>
    <w:semiHidden/>
    <w:unhideWhenUsed/>
    <w:rsid w:val="00FE6C46"/>
    <w:pPr>
      <w:tabs>
        <w:tab w:val="center" w:pos="4513"/>
        <w:tab w:val="right" w:pos="9026"/>
      </w:tabs>
    </w:pPr>
  </w:style>
  <w:style w:type="character" w:styleId="FooterChar" w:customStyle="1">
    <w:name w:val="Footer Char"/>
    <w:basedOn w:val="DefaultParagraphFont"/>
    <w:link w:val="Footer"/>
    <w:uiPriority w:val="99"/>
    <w:semiHidden/>
    <w:rsid w:val="00FE6C46"/>
    <w:rPr>
      <w:lang w:val="en-US"/>
    </w:rPr>
  </w:style>
  <w:style w:type="paragraph" w:styleId="Revision">
    <w:name w:val="Revision"/>
    <w:hidden/>
    <w:uiPriority w:val="99"/>
    <w:semiHidden/>
    <w:rsid w:val="00FF0BE6"/>
    <w:pPr>
      <w:spacing w:after="0" w:line="240" w:lineRule="auto"/>
    </w:p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D2D52"/>
    <w:rPr>
      <w:b/>
      <w:bCs/>
    </w:rPr>
  </w:style>
  <w:style w:type="character" w:styleId="CommentSubjectChar" w:customStyle="1">
    <w:name w:val="Comment Subject Char"/>
    <w:basedOn w:val="CommentTextChar"/>
    <w:link w:val="CommentSubject"/>
    <w:uiPriority w:val="99"/>
    <w:semiHidden/>
    <w:rsid w:val="00FD2D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6/09/relationships/commentsIds" Target="commentsIds.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0BDBE73FC7214685D4E5898F8EC617" ma:contentTypeVersion="9" ma:contentTypeDescription="Create a new document." ma:contentTypeScope="" ma:versionID="10ee3f999e2f55b901a500ecb9839f0f">
  <xsd:schema xmlns:xsd="http://www.w3.org/2001/XMLSchema" xmlns:xs="http://www.w3.org/2001/XMLSchema" xmlns:p="http://schemas.microsoft.com/office/2006/metadata/properties" xmlns:ns2="74f13a65-09a3-4a45-800d-6a52bfc38a7c" xmlns:ns3="4a2b9236-3c8a-4642-a5e5-fca1c0956b37" targetNamespace="http://schemas.microsoft.com/office/2006/metadata/properties" ma:root="true" ma:fieldsID="c93b44e74ced14028b3539484dbfc5f5" ns2:_="" ns3:_="">
    <xsd:import namespace="74f13a65-09a3-4a45-800d-6a52bfc38a7c"/>
    <xsd:import namespace="4a2b9236-3c8a-4642-a5e5-fca1c0956b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13a65-09a3-4a45-800d-6a52bfc38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2b9236-3c8a-4642-a5e5-fca1c0956b3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a2b9236-3c8a-4642-a5e5-fca1c0956b37">
      <UserInfo>
        <DisplayName>Melanie Dennig</DisplayName>
        <AccountId>16</AccountId>
        <AccountType/>
      </UserInfo>
      <UserInfo>
        <DisplayName>Will Halwyn</DisplayName>
        <AccountId>22</AccountId>
        <AccountType/>
      </UserInfo>
      <UserInfo>
        <DisplayName>NICHOLAS HALL</DisplayName>
        <AccountId>99</AccountId>
        <AccountType/>
      </UserInfo>
      <UserInfo>
        <DisplayName>IMOGEN BARTIN</DisplayName>
        <AccountId>105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EBFF1C-18BF-4E46-BB14-9FD39637E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f13a65-09a3-4a45-800d-6a52bfc38a7c"/>
    <ds:schemaRef ds:uri="4a2b9236-3c8a-4642-a5e5-fca1c0956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3A581-3EED-43A6-915E-52B63159D89C}">
  <ds:schemaRefs>
    <ds:schemaRef ds:uri="http://schemas.microsoft.com/office/2006/metadata/properties"/>
    <ds:schemaRef ds:uri="http://schemas.microsoft.com/office/infopath/2007/PartnerControls"/>
    <ds:schemaRef ds:uri="4a2b9236-3c8a-4642-a5e5-fca1c0956b37"/>
  </ds:schemaRefs>
</ds:datastoreItem>
</file>

<file path=customXml/itemProps3.xml><?xml version="1.0" encoding="utf-8"?>
<ds:datastoreItem xmlns:ds="http://schemas.openxmlformats.org/officeDocument/2006/customXml" ds:itemID="{7B32DAD1-E3DB-4977-8575-89C595F097D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Melanie Dennig</dc:creator>
  <keywords/>
  <dc:description/>
  <lastModifiedBy>Melanie Dennig</lastModifiedBy>
  <revision>128</revision>
  <dcterms:created xsi:type="dcterms:W3CDTF">2022-07-06T17:47:00.0000000Z</dcterms:created>
  <dcterms:modified xsi:type="dcterms:W3CDTF">2023-01-07T19:38:54.1406053Z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0x010100DA0BDBE73FC7214685D4E5898F8EC617</vt:lpwstr>
  </property>
</Properties>
</file>